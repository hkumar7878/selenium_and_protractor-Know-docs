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BEE" w:rsidRPr="00286BEE" w:rsidRDefault="00286BEE" w:rsidP="00286B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6BEE">
        <w:rPr>
          <w:rFonts w:ascii="Times New Roman" w:eastAsia="Times New Roman" w:hAnsi="Times New Roman" w:cs="Times New Roman"/>
          <w:b/>
          <w:bCs/>
          <w:kern w:val="36"/>
          <w:sz w:val="48"/>
          <w:szCs w:val="48"/>
        </w:rPr>
        <w:t>Parallel Testing without Selenium Grid (On your Local PC)</w:t>
      </w:r>
    </w:p>
    <w:p w:rsidR="00286BEE" w:rsidRPr="00286BEE" w:rsidRDefault="00286BEE" w:rsidP="00286BEE">
      <w:pPr>
        <w:spacing w:after="150" w:line="240" w:lineRule="auto"/>
        <w:jc w:val="center"/>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w:t>
      </w:r>
      <w:ins w:id="0" w:author="Unknown">
        <w:r w:rsidRPr="00286BEE">
          <w:rPr>
            <w:rFonts w:ascii="Times New Roman" w:eastAsia="Times New Roman" w:hAnsi="Times New Roman" w:cs="Times New Roman"/>
            <w:sz w:val="24"/>
            <w:szCs w:val="24"/>
          </w:rPr>
          <w:t xml:space="preserve">="" </w:t>
        </w:r>
        <w:proofErr w:type="gramStart"/>
        <w:r w:rsidRPr="00286BEE">
          <w:rPr>
            <w:rFonts w:ascii="Times New Roman" w:eastAsia="Times New Roman" w:hAnsi="Times New Roman" w:cs="Times New Roman"/>
            <w:sz w:val="24"/>
            <w:szCs w:val="24"/>
          </w:rPr>
          <w:t>ins</w:t>
        </w:r>
        <w:proofErr w:type="gramEnd"/>
        <w:r w:rsidRPr="00286BEE">
          <w:rPr>
            <w:rFonts w:ascii="Times New Roman" w:eastAsia="Times New Roman" w:hAnsi="Times New Roman" w:cs="Times New Roman"/>
            <w:sz w:val="24"/>
            <w:szCs w:val="24"/>
          </w:rPr>
          <w:t>=""&gt;</w:t>
        </w:r>
      </w:ins>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In this article, I will describe how to do</w:t>
      </w:r>
      <w:r w:rsidRPr="00286BEE">
        <w:rPr>
          <w:rFonts w:ascii="Times New Roman" w:eastAsia="Times New Roman" w:hAnsi="Times New Roman" w:cs="Times New Roman"/>
          <w:b/>
          <w:bCs/>
          <w:sz w:val="24"/>
          <w:szCs w:val="24"/>
        </w:rPr>
        <w:t xml:space="preserve"> parallel testing on your PC (local computer) without using Selenium Grid</w:t>
      </w:r>
      <w:r w:rsidRPr="00286BEE">
        <w:rPr>
          <w:rFonts w:ascii="Times New Roman" w:eastAsia="Times New Roman" w:hAnsi="Times New Roman" w:cs="Times New Roman"/>
          <w:sz w:val="24"/>
          <w:szCs w:val="24"/>
        </w:rPr>
        <w:t>. There are several techniques to do this operation and I will share with you some code samples.</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In my former articles, I described parallel testing theory so in this tutorial I do not want to go into details. I will give the test scenarios and their implementations. Also, I will describe the details of each test files and I will add informative comments in my test automation codes.</w:t>
      </w:r>
    </w:p>
    <w:p w:rsidR="00286BEE" w:rsidRPr="00286BEE" w:rsidRDefault="00286BEE" w:rsidP="00286BEE">
      <w:pPr>
        <w:spacing w:before="100" w:beforeAutospacing="1" w:after="100" w:afterAutospacing="1" w:line="240" w:lineRule="auto"/>
        <w:outlineLvl w:val="1"/>
        <w:rPr>
          <w:rFonts w:ascii="Times New Roman" w:eastAsia="Times New Roman" w:hAnsi="Times New Roman" w:cs="Times New Roman"/>
          <w:b/>
          <w:bCs/>
          <w:sz w:val="36"/>
          <w:szCs w:val="36"/>
        </w:rPr>
      </w:pPr>
      <w:r w:rsidRPr="00286BEE">
        <w:rPr>
          <w:rFonts w:ascii="Times New Roman" w:eastAsia="Times New Roman" w:hAnsi="Times New Roman" w:cs="Times New Roman"/>
          <w:b/>
          <w:bCs/>
          <w:sz w:val="36"/>
          <w:szCs w:val="36"/>
        </w:rPr>
        <w:t>Test Scenario for Parallel Testing</w:t>
      </w:r>
    </w:p>
    <w:p w:rsidR="00286BEE" w:rsidRPr="00286BEE" w:rsidRDefault="00286BEE" w:rsidP="00286B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We will have two test classes.</w:t>
      </w:r>
    </w:p>
    <w:p w:rsidR="00286BEE" w:rsidRPr="00286BEE" w:rsidRDefault="00286BEE" w:rsidP="00286B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First Class has three methods and all methods must open Google and check its title. First class’s test methods must run on Firefox.</w:t>
      </w:r>
    </w:p>
    <w:p w:rsidR="00286BEE" w:rsidRPr="00286BEE" w:rsidRDefault="00286BEE" w:rsidP="00286B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Second Class has two methods and first test method must open Google and checks its title, second test method opens </w:t>
      </w:r>
      <w:proofErr w:type="spellStart"/>
      <w:r w:rsidRPr="00286BEE">
        <w:rPr>
          <w:rFonts w:ascii="Times New Roman" w:eastAsia="Times New Roman" w:hAnsi="Times New Roman" w:cs="Times New Roman"/>
          <w:sz w:val="24"/>
          <w:szCs w:val="24"/>
        </w:rPr>
        <w:t>Yandex</w:t>
      </w:r>
      <w:proofErr w:type="spellEnd"/>
      <w:r w:rsidRPr="00286BEE">
        <w:rPr>
          <w:rFonts w:ascii="Times New Roman" w:eastAsia="Times New Roman" w:hAnsi="Times New Roman" w:cs="Times New Roman"/>
          <w:sz w:val="24"/>
          <w:szCs w:val="24"/>
        </w:rPr>
        <w:t xml:space="preserve"> and checks its title. Second class’s test methods must run on Chrome.</w:t>
      </w:r>
    </w:p>
    <w:p w:rsidR="00286BEE" w:rsidRPr="00286BEE" w:rsidRDefault="00286BEE" w:rsidP="00286BE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All tests have to </w:t>
      </w:r>
      <w:proofErr w:type="gramStart"/>
      <w:r w:rsidRPr="00286BEE">
        <w:rPr>
          <w:rFonts w:ascii="Times New Roman" w:eastAsia="Times New Roman" w:hAnsi="Times New Roman" w:cs="Times New Roman"/>
          <w:sz w:val="24"/>
          <w:szCs w:val="24"/>
        </w:rPr>
        <w:t>Run</w:t>
      </w:r>
      <w:proofErr w:type="gramEnd"/>
      <w:r w:rsidRPr="00286BEE">
        <w:rPr>
          <w:rFonts w:ascii="Times New Roman" w:eastAsia="Times New Roman" w:hAnsi="Times New Roman" w:cs="Times New Roman"/>
          <w:sz w:val="24"/>
          <w:szCs w:val="24"/>
        </w:rPr>
        <w:t xml:space="preserve"> in Parallel in Locally!</w:t>
      </w:r>
    </w:p>
    <w:p w:rsidR="00286BEE" w:rsidRPr="00286BEE" w:rsidRDefault="00286BEE" w:rsidP="00286BEE">
      <w:pPr>
        <w:spacing w:before="100" w:beforeAutospacing="1" w:after="100" w:afterAutospacing="1" w:line="240" w:lineRule="auto"/>
        <w:outlineLvl w:val="1"/>
        <w:rPr>
          <w:rFonts w:ascii="Times New Roman" w:eastAsia="Times New Roman" w:hAnsi="Times New Roman" w:cs="Times New Roman"/>
          <w:b/>
          <w:bCs/>
          <w:sz w:val="36"/>
          <w:szCs w:val="36"/>
        </w:rPr>
      </w:pPr>
      <w:r w:rsidRPr="00286BEE">
        <w:rPr>
          <w:rFonts w:ascii="Times New Roman" w:eastAsia="Times New Roman" w:hAnsi="Times New Roman" w:cs="Times New Roman"/>
          <w:b/>
          <w:bCs/>
          <w:sz w:val="36"/>
          <w:szCs w:val="36"/>
        </w:rPr>
        <w:t>Test Design:</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sz w:val="24"/>
          <w:szCs w:val="24"/>
        </w:rPr>
        <w:t xml:space="preserve">1) </w:t>
      </w:r>
      <w:proofErr w:type="spellStart"/>
      <w:r w:rsidRPr="00286BEE">
        <w:rPr>
          <w:rFonts w:ascii="Times New Roman" w:eastAsia="Times New Roman" w:hAnsi="Times New Roman" w:cs="Times New Roman"/>
          <w:b/>
          <w:bCs/>
          <w:sz w:val="24"/>
          <w:szCs w:val="24"/>
        </w:rPr>
        <w:t>OptionsManager</w:t>
      </w:r>
      <w:proofErr w:type="spellEnd"/>
      <w:r w:rsidRPr="00286BEE">
        <w:rPr>
          <w:rFonts w:ascii="Times New Roman" w:eastAsia="Times New Roman" w:hAnsi="Times New Roman" w:cs="Times New Roman"/>
          <w:b/>
          <w:bCs/>
          <w:sz w:val="24"/>
          <w:szCs w:val="24"/>
        </w:rPr>
        <w:t xml:space="preserve"> Class:</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This class has a “</w:t>
      </w:r>
      <w:proofErr w:type="spellStart"/>
      <w:r w:rsidRPr="00286BEE">
        <w:rPr>
          <w:rFonts w:ascii="Times New Roman" w:eastAsia="Times New Roman" w:hAnsi="Times New Roman" w:cs="Times New Roman"/>
          <w:b/>
          <w:bCs/>
          <w:sz w:val="24"/>
          <w:szCs w:val="24"/>
        </w:rPr>
        <w:t>getChromeOptions</w:t>
      </w:r>
      <w:proofErr w:type="spellEnd"/>
      <w:r w:rsidRPr="00286BEE">
        <w:rPr>
          <w:rFonts w:ascii="Times New Roman" w:eastAsia="Times New Roman" w:hAnsi="Times New Roman" w:cs="Times New Roman"/>
          <w:sz w:val="24"/>
          <w:szCs w:val="24"/>
        </w:rPr>
        <w:t>” and “</w:t>
      </w:r>
      <w:proofErr w:type="spellStart"/>
      <w:r w:rsidRPr="00286BEE">
        <w:rPr>
          <w:rFonts w:ascii="Times New Roman" w:eastAsia="Times New Roman" w:hAnsi="Times New Roman" w:cs="Times New Roman"/>
          <w:b/>
          <w:bCs/>
          <w:sz w:val="24"/>
          <w:szCs w:val="24"/>
        </w:rPr>
        <w:t>getFifefoxOptions</w:t>
      </w:r>
      <w:proofErr w:type="spellEnd"/>
      <w:r w:rsidRPr="00286BEE">
        <w:rPr>
          <w:rFonts w:ascii="Times New Roman" w:eastAsia="Times New Roman" w:hAnsi="Times New Roman" w:cs="Times New Roman"/>
          <w:sz w:val="24"/>
          <w:szCs w:val="24"/>
        </w:rPr>
        <w:t>” methods and they take browser name as a parameter then they provide related options as per specific browser types.</w:t>
      </w:r>
    </w:p>
    <w:p w:rsidR="00286BEE" w:rsidRPr="00286BEE" w:rsidRDefault="00286BEE" w:rsidP="00286BEE">
      <w:pPr>
        <w:spacing w:after="0" w:line="240" w:lineRule="auto"/>
        <w:rPr>
          <w:rFonts w:ascii="Times New Roman" w:eastAsia="Times New Roman" w:hAnsi="Times New Roman" w:cs="Times New Roman"/>
          <w:sz w:val="24"/>
          <w:szCs w:val="24"/>
        </w:rPr>
      </w:pPr>
      <w:proofErr w:type="spellStart"/>
      <w:r w:rsidRPr="00286BEE">
        <w:rPr>
          <w:rFonts w:ascii="Times New Roman" w:eastAsia="Times New Roman" w:hAnsi="Times New Roman" w:cs="Times New Roman"/>
          <w:sz w:val="24"/>
          <w:szCs w:val="24"/>
        </w:rPr>
        <w:t>OptionsManager</w:t>
      </w:r>
      <w:proofErr w:type="spellEnd"/>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75"/>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37</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package 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org.openqa.selenium.chrome.ChromeOptions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org.openqa.selenium.firefox.FirefoxDriver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org.openqa.selenium.firefox.FirefoxOptions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org.openqa.selenium.firefox.FirefoxProfile</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public class </w:t>
            </w:r>
            <w:proofErr w:type="spellStart"/>
            <w:r w:rsidRPr="00286BEE">
              <w:rPr>
                <w:rFonts w:ascii="Times New Roman" w:eastAsia="Times New Roman" w:hAnsi="Times New Roman" w:cs="Times New Roman"/>
                <w:sz w:val="24"/>
                <w:szCs w:val="24"/>
              </w:rPr>
              <w:t>OptionsManager</w:t>
            </w:r>
            <w:proofErr w:type="spellEnd"/>
            <w:r w:rsidRPr="00286BEE">
              <w:rPr>
                <w:rFonts w:ascii="Times New Roman" w:eastAsia="Times New Roman" w:hAnsi="Times New Roman" w:cs="Times New Roman"/>
                <w:sz w:val="24"/>
                <w:szCs w:val="24"/>
              </w:rPr>
              <w:t xml:space="preserv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//Get Chrome Options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xml:space="preserve">    public </w:t>
            </w:r>
            <w:proofErr w:type="spellStart"/>
            <w:r w:rsidRPr="00286BEE">
              <w:rPr>
                <w:rFonts w:ascii="Times New Roman" w:eastAsia="Times New Roman" w:hAnsi="Times New Roman" w:cs="Times New Roman"/>
                <w:sz w:val="24"/>
                <w:szCs w:val="24"/>
              </w:rPr>
              <w:t>ChromeOptions</w:t>
            </w:r>
            <w:proofErr w:type="spell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getChromeOptions</w:t>
            </w:r>
            <w:proofErr w:type="spellEnd"/>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ChromeOptions</w:t>
            </w:r>
            <w:proofErr w:type="spellEnd"/>
            <w:r w:rsidRPr="00286BEE">
              <w:rPr>
                <w:rFonts w:ascii="Times New Roman" w:eastAsia="Times New Roman" w:hAnsi="Times New Roman" w:cs="Times New Roman"/>
                <w:sz w:val="24"/>
                <w:szCs w:val="24"/>
              </w:rPr>
              <w:t xml:space="preserve"> options = new </w:t>
            </w:r>
            <w:proofErr w:type="spellStart"/>
            <w:r w:rsidRPr="00286BEE">
              <w:rPr>
                <w:rFonts w:ascii="Times New Roman" w:eastAsia="Times New Roman" w:hAnsi="Times New Roman" w:cs="Times New Roman"/>
                <w:sz w:val="24"/>
                <w:szCs w:val="24"/>
              </w:rPr>
              <w:t>ChromeOptions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options.addArguments</w:t>
            </w:r>
            <w:proofErr w:type="spellEnd"/>
            <w:r w:rsidRPr="00286BEE">
              <w:rPr>
                <w:rFonts w:ascii="Times New Roman" w:eastAsia="Times New Roman" w:hAnsi="Times New Roman" w:cs="Times New Roman"/>
                <w:sz w:val="24"/>
                <w:szCs w:val="24"/>
              </w:rPr>
              <w:t>("--start-maximized");</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options.addArguments</w:t>
            </w:r>
            <w:proofErr w:type="spellEnd"/>
            <w:r w:rsidRPr="00286BEE">
              <w:rPr>
                <w:rFonts w:ascii="Times New Roman" w:eastAsia="Times New Roman" w:hAnsi="Times New Roman" w:cs="Times New Roman"/>
                <w:sz w:val="24"/>
                <w:szCs w:val="24"/>
              </w:rPr>
              <w:t>("--ignore-certificate-errors");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options.addArguments</w:t>
            </w:r>
            <w:proofErr w:type="spellEnd"/>
            <w:r w:rsidRPr="00286BEE">
              <w:rPr>
                <w:rFonts w:ascii="Times New Roman" w:eastAsia="Times New Roman" w:hAnsi="Times New Roman" w:cs="Times New Roman"/>
                <w:sz w:val="24"/>
                <w:szCs w:val="24"/>
              </w:rPr>
              <w:t>("--disable-popup-blocking");</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options.addArguments</w:t>
            </w:r>
            <w:proofErr w:type="spellEnd"/>
            <w:r w:rsidRPr="00286BEE">
              <w:rPr>
                <w:rFonts w:ascii="Times New Roman" w:eastAsia="Times New Roman" w:hAnsi="Times New Roman" w:cs="Times New Roman"/>
                <w:sz w:val="24"/>
                <w:szCs w:val="24"/>
              </w:rPr>
              <w:t>("--incognito");</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return options;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ChromeDriverService</w:t>
            </w:r>
            <w:proofErr w:type="spellEnd"/>
            <w:r w:rsidRPr="00286BEE">
              <w:rPr>
                <w:rFonts w:ascii="Times New Roman" w:eastAsia="Times New Roman" w:hAnsi="Times New Roman" w:cs="Times New Roman"/>
                <w:sz w:val="24"/>
                <w:szCs w:val="24"/>
              </w:rPr>
              <w:t xml:space="preserve"> service = new </w:t>
            </w:r>
            <w:proofErr w:type="spellStart"/>
            <w:r w:rsidRPr="00286BEE">
              <w:rPr>
                <w:rFonts w:ascii="Times New Roman" w:eastAsia="Times New Roman" w:hAnsi="Times New Roman" w:cs="Times New Roman"/>
                <w:sz w:val="24"/>
                <w:szCs w:val="24"/>
              </w:rPr>
              <w:t>ChromeDriverService.Builder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usingAnyFreePort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.build();</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ChromeDriver</w:t>
            </w:r>
            <w:proofErr w:type="spellEnd"/>
            <w:r w:rsidRPr="00286BEE">
              <w:rPr>
                <w:rFonts w:ascii="Times New Roman" w:eastAsia="Times New Roman" w:hAnsi="Times New Roman" w:cs="Times New Roman"/>
                <w:sz w:val="24"/>
                <w:szCs w:val="24"/>
              </w:rPr>
              <w:t xml:space="preserve"> driver = new </w:t>
            </w:r>
            <w:proofErr w:type="spellStart"/>
            <w:r w:rsidRPr="00286BEE">
              <w:rPr>
                <w:rFonts w:ascii="Times New Roman" w:eastAsia="Times New Roman" w:hAnsi="Times New Roman" w:cs="Times New Roman"/>
                <w:sz w:val="24"/>
                <w:szCs w:val="24"/>
              </w:rPr>
              <w:t>ChromeDriver</w:t>
            </w:r>
            <w:proofErr w:type="spellEnd"/>
            <w:r w:rsidRPr="00286BEE">
              <w:rPr>
                <w:rFonts w:ascii="Times New Roman" w:eastAsia="Times New Roman" w:hAnsi="Times New Roman" w:cs="Times New Roman"/>
                <w:sz w:val="24"/>
                <w:szCs w:val="24"/>
              </w:rPr>
              <w:t>(service, options);*/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//Get Firefox Options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public </w:t>
            </w:r>
            <w:proofErr w:type="spellStart"/>
            <w:r w:rsidRPr="00286BEE">
              <w:rPr>
                <w:rFonts w:ascii="Times New Roman" w:eastAsia="Times New Roman" w:hAnsi="Times New Roman" w:cs="Times New Roman"/>
                <w:sz w:val="24"/>
                <w:szCs w:val="24"/>
              </w:rPr>
              <w:t>FirefoxOptions</w:t>
            </w:r>
            <w:proofErr w:type="spell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getFirefoxOptions</w:t>
            </w:r>
            <w:proofErr w:type="spellEnd"/>
            <w:r w:rsidRPr="00286BEE">
              <w:rPr>
                <w:rFonts w:ascii="Times New Roman" w:eastAsia="Times New Roman" w:hAnsi="Times New Roman" w:cs="Times New Roman"/>
                <w:sz w:val="24"/>
                <w:szCs w:val="24"/>
              </w:rPr>
              <w:t xml:space="preserve"> ()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FirefoxOptions</w:t>
            </w:r>
            <w:proofErr w:type="spellEnd"/>
            <w:r w:rsidRPr="00286BEE">
              <w:rPr>
                <w:rFonts w:ascii="Times New Roman" w:eastAsia="Times New Roman" w:hAnsi="Times New Roman" w:cs="Times New Roman"/>
                <w:sz w:val="24"/>
                <w:szCs w:val="24"/>
              </w:rPr>
              <w:t xml:space="preserve"> options = new </w:t>
            </w:r>
            <w:proofErr w:type="spellStart"/>
            <w:r w:rsidRPr="00286BEE">
              <w:rPr>
                <w:rFonts w:ascii="Times New Roman" w:eastAsia="Times New Roman" w:hAnsi="Times New Roman" w:cs="Times New Roman"/>
                <w:sz w:val="24"/>
                <w:szCs w:val="24"/>
              </w:rPr>
              <w:t>FirefoxOptions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FirefoxProfile</w:t>
            </w:r>
            <w:proofErr w:type="spellEnd"/>
            <w:r w:rsidRPr="00286BEE">
              <w:rPr>
                <w:rFonts w:ascii="Times New Roman" w:eastAsia="Times New Roman" w:hAnsi="Times New Roman" w:cs="Times New Roman"/>
                <w:sz w:val="24"/>
                <w:szCs w:val="24"/>
              </w:rPr>
              <w:t xml:space="preserve"> profile = new </w:t>
            </w:r>
            <w:proofErr w:type="spellStart"/>
            <w:r w:rsidRPr="00286BEE">
              <w:rPr>
                <w:rFonts w:ascii="Times New Roman" w:eastAsia="Times New Roman" w:hAnsi="Times New Roman" w:cs="Times New Roman"/>
                <w:sz w:val="24"/>
                <w:szCs w:val="24"/>
              </w:rPr>
              <w:t>FirefoxProfile</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//Accept Untrusted Certificates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profile.setAcceptUntrustedCertificates</w:t>
            </w:r>
            <w:proofErr w:type="spellEnd"/>
            <w:r w:rsidRPr="00286BEE">
              <w:rPr>
                <w:rFonts w:ascii="Times New Roman" w:eastAsia="Times New Roman" w:hAnsi="Times New Roman" w:cs="Times New Roman"/>
                <w:sz w:val="24"/>
                <w:szCs w:val="24"/>
              </w:rPr>
              <w:t>(true);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profile.setAssumeUntrustedCertificateIssuer</w:t>
            </w:r>
            <w:proofErr w:type="spellEnd"/>
            <w:r w:rsidRPr="00286BEE">
              <w:rPr>
                <w:rFonts w:ascii="Times New Roman" w:eastAsia="Times New Roman" w:hAnsi="Times New Roman" w:cs="Times New Roman"/>
                <w:sz w:val="24"/>
                <w:szCs w:val="24"/>
              </w:rPr>
              <w:t>(false);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//Use No Proxy Settings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profile.setPreference</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network.proxy.type</w:t>
            </w:r>
            <w:proofErr w:type="spellEnd"/>
            <w:r w:rsidRPr="00286BEE">
              <w:rPr>
                <w:rFonts w:ascii="Times New Roman" w:eastAsia="Times New Roman" w:hAnsi="Times New Roman" w:cs="Times New Roman"/>
                <w:sz w:val="24"/>
                <w:szCs w:val="24"/>
              </w:rPr>
              <w:t>", 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//Set Firefox profile to capabilities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options.setCapability</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FirefoxDriver.PROFILE</w:t>
            </w:r>
            <w:proofErr w:type="spellEnd"/>
            <w:r w:rsidRPr="00286BEE">
              <w:rPr>
                <w:rFonts w:ascii="Times New Roman" w:eastAsia="Times New Roman" w:hAnsi="Times New Roman" w:cs="Times New Roman"/>
                <w:sz w:val="24"/>
                <w:szCs w:val="24"/>
              </w:rPr>
              <w:t>, profile);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return options;</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tc>
      </w:tr>
    </w:tbl>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sz w:val="24"/>
          <w:szCs w:val="24"/>
        </w:rPr>
        <w:lastRenderedPageBreak/>
        <w:t xml:space="preserve">2) </w:t>
      </w:r>
      <w:proofErr w:type="spellStart"/>
      <w:r w:rsidRPr="00286BEE">
        <w:rPr>
          <w:rFonts w:ascii="Times New Roman" w:eastAsia="Times New Roman" w:hAnsi="Times New Roman" w:cs="Times New Roman"/>
          <w:b/>
          <w:bCs/>
          <w:sz w:val="24"/>
          <w:szCs w:val="24"/>
        </w:rPr>
        <w:t>ThreadLocal</w:t>
      </w:r>
      <w:proofErr w:type="spellEnd"/>
      <w:r w:rsidRPr="00286BEE">
        <w:rPr>
          <w:rFonts w:ascii="Times New Roman" w:eastAsia="Times New Roman" w:hAnsi="Times New Roman" w:cs="Times New Roman"/>
          <w:b/>
          <w:bCs/>
          <w:sz w:val="24"/>
          <w:szCs w:val="24"/>
        </w:rPr>
        <w:t xml:space="preserve"> Driver Factory Class:</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First of all, for Thread-Safe test automation, I will use </w:t>
      </w:r>
      <w:proofErr w:type="spellStart"/>
      <w:r w:rsidRPr="00286BEE">
        <w:rPr>
          <w:rFonts w:ascii="Times New Roman" w:eastAsia="Times New Roman" w:hAnsi="Times New Roman" w:cs="Times New Roman"/>
          <w:b/>
          <w:bCs/>
          <w:sz w:val="24"/>
          <w:szCs w:val="24"/>
        </w:rPr>
        <w:t>ThreadLocal</w:t>
      </w:r>
      <w:proofErr w:type="spellEnd"/>
      <w:r w:rsidRPr="00286BEE">
        <w:rPr>
          <w:rFonts w:ascii="Times New Roman" w:eastAsia="Times New Roman" w:hAnsi="Times New Roman" w:cs="Times New Roman"/>
          <w:b/>
          <w:bCs/>
          <w:sz w:val="24"/>
          <w:szCs w:val="24"/>
        </w:rPr>
        <w:t xml:space="preserve">&lt;WebDriver&gt; </w:t>
      </w:r>
      <w:r w:rsidRPr="00286BEE">
        <w:rPr>
          <w:rFonts w:ascii="Times New Roman" w:eastAsia="Times New Roman" w:hAnsi="Times New Roman" w:cs="Times New Roman"/>
          <w:sz w:val="24"/>
          <w:szCs w:val="24"/>
        </w:rPr>
        <w:t xml:space="preserve">and I will create a </w:t>
      </w:r>
      <w:proofErr w:type="spellStart"/>
      <w:r w:rsidRPr="00286BEE">
        <w:rPr>
          <w:rFonts w:ascii="Times New Roman" w:eastAsia="Times New Roman" w:hAnsi="Times New Roman" w:cs="Times New Roman"/>
          <w:sz w:val="24"/>
          <w:szCs w:val="24"/>
        </w:rPr>
        <w:t>ThreadLocalDriverFactory</w:t>
      </w:r>
      <w:proofErr w:type="spell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TLDriverFactory</w:t>
      </w:r>
      <w:proofErr w:type="spellEnd"/>
      <w:r w:rsidRPr="00286BEE">
        <w:rPr>
          <w:rFonts w:ascii="Times New Roman" w:eastAsia="Times New Roman" w:hAnsi="Times New Roman" w:cs="Times New Roman"/>
          <w:sz w:val="24"/>
          <w:szCs w:val="24"/>
        </w:rPr>
        <w:t xml:space="preserve">) class to </w:t>
      </w:r>
      <w:r w:rsidRPr="00286BEE">
        <w:rPr>
          <w:rFonts w:ascii="Times New Roman" w:eastAsia="Times New Roman" w:hAnsi="Times New Roman" w:cs="Times New Roman"/>
          <w:b/>
          <w:bCs/>
          <w:sz w:val="24"/>
          <w:szCs w:val="24"/>
        </w:rPr>
        <w:t xml:space="preserve">set </w:t>
      </w:r>
      <w:proofErr w:type="spellStart"/>
      <w:r w:rsidRPr="00286BEE">
        <w:rPr>
          <w:rFonts w:ascii="Times New Roman" w:eastAsia="Times New Roman" w:hAnsi="Times New Roman" w:cs="Times New Roman"/>
          <w:b/>
          <w:bCs/>
          <w:sz w:val="24"/>
          <w:szCs w:val="24"/>
        </w:rPr>
        <w:t>ThreadLocal</w:t>
      </w:r>
      <w:proofErr w:type="spellEnd"/>
      <w:r w:rsidRPr="00286BEE">
        <w:rPr>
          <w:rFonts w:ascii="Times New Roman" w:eastAsia="Times New Roman" w:hAnsi="Times New Roman" w:cs="Times New Roman"/>
          <w:b/>
          <w:bCs/>
          <w:sz w:val="24"/>
          <w:szCs w:val="24"/>
        </w:rPr>
        <w:t xml:space="preserve"> driver</w:t>
      </w:r>
      <w:r w:rsidRPr="00286BEE">
        <w:rPr>
          <w:rFonts w:ascii="Times New Roman" w:eastAsia="Times New Roman" w:hAnsi="Times New Roman" w:cs="Times New Roman"/>
          <w:sz w:val="24"/>
          <w:szCs w:val="24"/>
        </w:rPr>
        <w:t xml:space="preserve"> and get </w:t>
      </w:r>
      <w:proofErr w:type="spellStart"/>
      <w:r w:rsidRPr="00286BEE">
        <w:rPr>
          <w:rFonts w:ascii="Times New Roman" w:eastAsia="Times New Roman" w:hAnsi="Times New Roman" w:cs="Times New Roman"/>
          <w:b/>
          <w:bCs/>
          <w:sz w:val="24"/>
          <w:szCs w:val="24"/>
        </w:rPr>
        <w:t>Webdriver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TLDriverFactory.java</w:t>
      </w:r>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package 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org.openqa.selenium.WebDriver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org.openqa.selenium.chrome.ChromeDriver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org.openqa.selenium.firefox.FirefoxDriver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org.openqa.selenium.remote.DesiredCapabilities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Created by </w:t>
            </w:r>
            <w:proofErr w:type="spellStart"/>
            <w:r w:rsidRPr="00286BEE">
              <w:rPr>
                <w:rFonts w:ascii="Times New Roman" w:eastAsia="Times New Roman" w:hAnsi="Times New Roman" w:cs="Times New Roman"/>
                <w:sz w:val="24"/>
                <w:szCs w:val="24"/>
              </w:rPr>
              <w:t>onurb</w:t>
            </w:r>
            <w:proofErr w:type="spellEnd"/>
            <w:r w:rsidRPr="00286BEE">
              <w:rPr>
                <w:rFonts w:ascii="Times New Roman" w:eastAsia="Times New Roman" w:hAnsi="Times New Roman" w:cs="Times New Roman"/>
                <w:sz w:val="24"/>
                <w:szCs w:val="24"/>
              </w:rPr>
              <w:t xml:space="preserve"> on 19-Dec-16.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xml:space="preserve">* Updated by </w:t>
            </w:r>
            <w:proofErr w:type="spellStart"/>
            <w:r w:rsidRPr="00286BEE">
              <w:rPr>
                <w:rFonts w:ascii="Times New Roman" w:eastAsia="Times New Roman" w:hAnsi="Times New Roman" w:cs="Times New Roman"/>
                <w:sz w:val="24"/>
                <w:szCs w:val="24"/>
              </w:rPr>
              <w:t>onurb</w:t>
            </w:r>
            <w:proofErr w:type="spellEnd"/>
            <w:r w:rsidRPr="00286BEE">
              <w:rPr>
                <w:rFonts w:ascii="Times New Roman" w:eastAsia="Times New Roman" w:hAnsi="Times New Roman" w:cs="Times New Roman"/>
                <w:sz w:val="24"/>
                <w:szCs w:val="24"/>
              </w:rPr>
              <w:t xml:space="preserve"> on 10-Nov-17.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public class </w:t>
            </w:r>
            <w:proofErr w:type="spellStart"/>
            <w:r w:rsidRPr="00286BEE">
              <w:rPr>
                <w:rFonts w:ascii="Times New Roman" w:eastAsia="Times New Roman" w:hAnsi="Times New Roman" w:cs="Times New Roman"/>
                <w:sz w:val="24"/>
                <w:szCs w:val="24"/>
              </w:rPr>
              <w:t>TLDriverFactory</w:t>
            </w:r>
            <w:proofErr w:type="spellEnd"/>
            <w:r w:rsidRPr="00286BEE">
              <w:rPr>
                <w:rFonts w:ascii="Times New Roman" w:eastAsia="Times New Roman" w:hAnsi="Times New Roman" w:cs="Times New Roman"/>
                <w:sz w:val="24"/>
                <w:szCs w:val="24"/>
              </w:rPr>
              <w:t xml:space="preserv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OptionsManager</w:t>
            </w:r>
            <w:proofErr w:type="spell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optionsManager</w:t>
            </w:r>
            <w:proofErr w:type="spellEnd"/>
            <w:r w:rsidRPr="00286BEE">
              <w:rPr>
                <w:rFonts w:ascii="Times New Roman" w:eastAsia="Times New Roman" w:hAnsi="Times New Roman" w:cs="Times New Roman"/>
                <w:sz w:val="24"/>
                <w:szCs w:val="24"/>
              </w:rPr>
              <w:t xml:space="preserve"> = new </w:t>
            </w:r>
            <w:proofErr w:type="spellStart"/>
            <w:r w:rsidRPr="00286BEE">
              <w:rPr>
                <w:rFonts w:ascii="Times New Roman" w:eastAsia="Times New Roman" w:hAnsi="Times New Roman" w:cs="Times New Roman"/>
                <w:sz w:val="24"/>
                <w:szCs w:val="24"/>
              </w:rPr>
              <w:t>OptionsManager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private static </w:t>
            </w:r>
            <w:proofErr w:type="spellStart"/>
            <w:r w:rsidRPr="00286BEE">
              <w:rPr>
                <w:rFonts w:ascii="Times New Roman" w:eastAsia="Times New Roman" w:hAnsi="Times New Roman" w:cs="Times New Roman"/>
                <w:sz w:val="24"/>
                <w:szCs w:val="24"/>
              </w:rPr>
              <w:t>ThreadLocal</w:t>
            </w:r>
            <w:proofErr w:type="spellEnd"/>
            <w:r w:rsidRPr="00286BEE">
              <w:rPr>
                <w:rFonts w:ascii="Times New Roman" w:eastAsia="Times New Roman" w:hAnsi="Times New Roman" w:cs="Times New Roman"/>
                <w:sz w:val="24"/>
                <w:szCs w:val="24"/>
              </w:rPr>
              <w:t xml:space="preserve">&lt;WebDriver&gt; </w:t>
            </w:r>
            <w:proofErr w:type="spellStart"/>
            <w:r w:rsidRPr="00286BEE">
              <w:rPr>
                <w:rFonts w:ascii="Times New Roman" w:eastAsia="Times New Roman" w:hAnsi="Times New Roman" w:cs="Times New Roman"/>
                <w:sz w:val="24"/>
                <w:szCs w:val="24"/>
              </w:rPr>
              <w:t>tlDriver</w:t>
            </w:r>
            <w:proofErr w:type="spellEnd"/>
            <w:r w:rsidRPr="00286BEE">
              <w:rPr>
                <w:rFonts w:ascii="Times New Roman" w:eastAsia="Times New Roman" w:hAnsi="Times New Roman" w:cs="Times New Roman"/>
                <w:sz w:val="24"/>
                <w:szCs w:val="24"/>
              </w:rPr>
              <w:t xml:space="preserve"> = new </w:t>
            </w:r>
            <w:proofErr w:type="spellStart"/>
            <w:r w:rsidRPr="00286BEE">
              <w:rPr>
                <w:rFonts w:ascii="Times New Roman" w:eastAsia="Times New Roman" w:hAnsi="Times New Roman" w:cs="Times New Roman"/>
                <w:sz w:val="24"/>
                <w:szCs w:val="24"/>
              </w:rPr>
              <w:t>ThreadLocal</w:t>
            </w:r>
            <w:proofErr w:type="spellEnd"/>
            <w:r w:rsidRPr="00286BEE">
              <w:rPr>
                <w:rFonts w:ascii="Times New Roman" w:eastAsia="Times New Roman" w:hAnsi="Times New Roman" w:cs="Times New Roman"/>
                <w:sz w:val="24"/>
                <w:szCs w:val="24"/>
              </w:rPr>
              <w:t>&lt;&gt;();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public synchronized void </w:t>
            </w:r>
            <w:proofErr w:type="spellStart"/>
            <w:r w:rsidRPr="00286BEE">
              <w:rPr>
                <w:rFonts w:ascii="Times New Roman" w:eastAsia="Times New Roman" w:hAnsi="Times New Roman" w:cs="Times New Roman"/>
                <w:sz w:val="24"/>
                <w:szCs w:val="24"/>
              </w:rPr>
              <w:t>setTLDriver</w:t>
            </w:r>
            <w:proofErr w:type="spellEnd"/>
            <w:r w:rsidRPr="00286BEE">
              <w:rPr>
                <w:rFonts w:ascii="Times New Roman" w:eastAsia="Times New Roman" w:hAnsi="Times New Roman" w:cs="Times New Roman"/>
                <w:sz w:val="24"/>
                <w:szCs w:val="24"/>
              </w:rPr>
              <w:t xml:space="preserve"> (String browser)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if (</w:t>
            </w:r>
            <w:proofErr w:type="spellStart"/>
            <w:r w:rsidRPr="00286BEE">
              <w:rPr>
                <w:rFonts w:ascii="Times New Roman" w:eastAsia="Times New Roman" w:hAnsi="Times New Roman" w:cs="Times New Roman"/>
                <w:sz w:val="24"/>
                <w:szCs w:val="24"/>
              </w:rPr>
              <w:t>browser.equals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firefox</w:t>
            </w:r>
            <w:proofErr w:type="spellEnd"/>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tlDriver</w:t>
            </w:r>
            <w:proofErr w:type="spellEnd"/>
            <w:r w:rsidRPr="00286BEE">
              <w:rPr>
                <w:rFonts w:ascii="Times New Roman" w:eastAsia="Times New Roman" w:hAnsi="Times New Roman" w:cs="Times New Roman"/>
                <w:sz w:val="24"/>
                <w:szCs w:val="24"/>
              </w:rPr>
              <w:t xml:space="preserve"> = </w:t>
            </w:r>
            <w:proofErr w:type="spellStart"/>
            <w:r w:rsidRPr="00286BEE">
              <w:rPr>
                <w:rFonts w:ascii="Times New Roman" w:eastAsia="Times New Roman" w:hAnsi="Times New Roman" w:cs="Times New Roman"/>
                <w:sz w:val="24"/>
                <w:szCs w:val="24"/>
              </w:rPr>
              <w:t>ThreadLocal.withInitial</w:t>
            </w:r>
            <w:proofErr w:type="spellEnd"/>
            <w:r w:rsidRPr="00286BEE">
              <w:rPr>
                <w:rFonts w:ascii="Times New Roman" w:eastAsia="Times New Roman" w:hAnsi="Times New Roman" w:cs="Times New Roman"/>
                <w:sz w:val="24"/>
                <w:szCs w:val="24"/>
              </w:rPr>
              <w:t xml:space="preserve">(() -&gt; new </w:t>
            </w:r>
            <w:proofErr w:type="spellStart"/>
            <w:r w:rsidRPr="00286BEE">
              <w:rPr>
                <w:rFonts w:ascii="Times New Roman" w:eastAsia="Times New Roman" w:hAnsi="Times New Roman" w:cs="Times New Roman"/>
                <w:sz w:val="24"/>
                <w:szCs w:val="24"/>
              </w:rPr>
              <w:t>FirefoxDriver</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optionsManager.getFirefoxOptions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 else if (</w:t>
            </w:r>
            <w:proofErr w:type="spellStart"/>
            <w:r w:rsidRPr="00286BEE">
              <w:rPr>
                <w:rFonts w:ascii="Times New Roman" w:eastAsia="Times New Roman" w:hAnsi="Times New Roman" w:cs="Times New Roman"/>
                <w:sz w:val="24"/>
                <w:szCs w:val="24"/>
              </w:rPr>
              <w:t>browser.equals</w:t>
            </w:r>
            <w:proofErr w:type="spellEnd"/>
            <w:r w:rsidRPr="00286BEE">
              <w:rPr>
                <w:rFonts w:ascii="Times New Roman" w:eastAsia="Times New Roman" w:hAnsi="Times New Roman" w:cs="Times New Roman"/>
                <w:sz w:val="24"/>
                <w:szCs w:val="24"/>
              </w:rPr>
              <w:t>("chrome"))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tlDriver</w:t>
            </w:r>
            <w:proofErr w:type="spellEnd"/>
            <w:r w:rsidRPr="00286BEE">
              <w:rPr>
                <w:rFonts w:ascii="Times New Roman" w:eastAsia="Times New Roman" w:hAnsi="Times New Roman" w:cs="Times New Roman"/>
                <w:sz w:val="24"/>
                <w:szCs w:val="24"/>
              </w:rPr>
              <w:t xml:space="preserve"> = </w:t>
            </w:r>
            <w:proofErr w:type="spellStart"/>
            <w:r w:rsidRPr="00286BEE">
              <w:rPr>
                <w:rFonts w:ascii="Times New Roman" w:eastAsia="Times New Roman" w:hAnsi="Times New Roman" w:cs="Times New Roman"/>
                <w:sz w:val="24"/>
                <w:szCs w:val="24"/>
              </w:rPr>
              <w:t>ThreadLocal.withInitial</w:t>
            </w:r>
            <w:proofErr w:type="spellEnd"/>
            <w:r w:rsidRPr="00286BEE">
              <w:rPr>
                <w:rFonts w:ascii="Times New Roman" w:eastAsia="Times New Roman" w:hAnsi="Times New Roman" w:cs="Times New Roman"/>
                <w:sz w:val="24"/>
                <w:szCs w:val="24"/>
              </w:rPr>
              <w:t xml:space="preserve">(() -&gt; new </w:t>
            </w:r>
            <w:proofErr w:type="spellStart"/>
            <w:r w:rsidRPr="00286BEE">
              <w:rPr>
                <w:rFonts w:ascii="Times New Roman" w:eastAsia="Times New Roman" w:hAnsi="Times New Roman" w:cs="Times New Roman"/>
                <w:sz w:val="24"/>
                <w:szCs w:val="24"/>
              </w:rPr>
              <w:t>ChromeDriver</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optionsManager.getChromeOptions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public synchronized </w:t>
            </w:r>
            <w:proofErr w:type="spellStart"/>
            <w:r w:rsidRPr="00286BEE">
              <w:rPr>
                <w:rFonts w:ascii="Times New Roman" w:eastAsia="Times New Roman" w:hAnsi="Times New Roman" w:cs="Times New Roman"/>
                <w:sz w:val="24"/>
                <w:szCs w:val="24"/>
              </w:rPr>
              <w:t>ThreadLocal</w:t>
            </w:r>
            <w:proofErr w:type="spellEnd"/>
            <w:r w:rsidRPr="00286BEE">
              <w:rPr>
                <w:rFonts w:ascii="Times New Roman" w:eastAsia="Times New Roman" w:hAnsi="Times New Roman" w:cs="Times New Roman"/>
                <w:sz w:val="24"/>
                <w:szCs w:val="24"/>
              </w:rPr>
              <w:t xml:space="preserve">&lt;WebDriver&gt; </w:t>
            </w:r>
            <w:proofErr w:type="spellStart"/>
            <w:r w:rsidRPr="00286BEE">
              <w:rPr>
                <w:rFonts w:ascii="Times New Roman" w:eastAsia="Times New Roman" w:hAnsi="Times New Roman" w:cs="Times New Roman"/>
                <w:sz w:val="24"/>
                <w:szCs w:val="24"/>
              </w:rPr>
              <w:t>getTLDriver</w:t>
            </w:r>
            <w:proofErr w:type="spellEnd"/>
            <w:r w:rsidRPr="00286BEE">
              <w:rPr>
                <w:rFonts w:ascii="Times New Roman" w:eastAsia="Times New Roman" w:hAnsi="Times New Roman" w:cs="Times New Roman"/>
                <w:sz w:val="24"/>
                <w:szCs w:val="24"/>
              </w:rPr>
              <w:t xml:space="preserve"> ()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return </w:t>
            </w:r>
            <w:proofErr w:type="spellStart"/>
            <w:r w:rsidRPr="00286BEE">
              <w:rPr>
                <w:rFonts w:ascii="Times New Roman" w:eastAsia="Times New Roman" w:hAnsi="Times New Roman" w:cs="Times New Roman"/>
                <w:sz w:val="24"/>
                <w:szCs w:val="24"/>
              </w:rPr>
              <w:t>tlDriver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tc>
      </w:tr>
    </w:tbl>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sz w:val="24"/>
          <w:szCs w:val="24"/>
        </w:rPr>
        <w:lastRenderedPageBreak/>
        <w:t xml:space="preserve">3) </w:t>
      </w:r>
      <w:proofErr w:type="spellStart"/>
      <w:r w:rsidRPr="00286BEE">
        <w:rPr>
          <w:rFonts w:ascii="Times New Roman" w:eastAsia="Times New Roman" w:hAnsi="Times New Roman" w:cs="Times New Roman"/>
          <w:b/>
          <w:bCs/>
          <w:sz w:val="24"/>
          <w:szCs w:val="24"/>
        </w:rPr>
        <w:t>TestBase</w:t>
      </w:r>
      <w:proofErr w:type="spellEnd"/>
      <w:r w:rsidRPr="00286BEE">
        <w:rPr>
          <w:rFonts w:ascii="Times New Roman" w:eastAsia="Times New Roman" w:hAnsi="Times New Roman" w:cs="Times New Roman"/>
          <w:b/>
          <w:bCs/>
          <w:sz w:val="24"/>
          <w:szCs w:val="24"/>
        </w:rPr>
        <w:t xml:space="preserve"> Class:</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In Base Test class, I  instantiated </w:t>
      </w:r>
      <w:r w:rsidRPr="00286BEE">
        <w:rPr>
          <w:rFonts w:ascii="Times New Roman" w:eastAsia="Times New Roman" w:hAnsi="Times New Roman" w:cs="Times New Roman"/>
          <w:i/>
          <w:iCs/>
          <w:sz w:val="24"/>
          <w:szCs w:val="24"/>
        </w:rPr>
        <w:t>Thread Local Driver Factory</w:t>
      </w:r>
      <w:r w:rsidRPr="00286BEE">
        <w:rPr>
          <w:rFonts w:ascii="Times New Roman" w:eastAsia="Times New Roman" w:hAnsi="Times New Roman" w:cs="Times New Roman"/>
          <w:sz w:val="24"/>
          <w:szCs w:val="24"/>
        </w:rPr>
        <w:t xml:space="preserve"> class and </w:t>
      </w:r>
      <w:r w:rsidRPr="00286BEE">
        <w:rPr>
          <w:rFonts w:ascii="Times New Roman" w:eastAsia="Times New Roman" w:hAnsi="Times New Roman" w:cs="Times New Roman"/>
          <w:b/>
          <w:bCs/>
          <w:sz w:val="24"/>
          <w:szCs w:val="24"/>
        </w:rPr>
        <w:t>@</w:t>
      </w:r>
      <w:proofErr w:type="spellStart"/>
      <w:r w:rsidRPr="00286BEE">
        <w:rPr>
          <w:rFonts w:ascii="Times New Roman" w:eastAsia="Times New Roman" w:hAnsi="Times New Roman" w:cs="Times New Roman"/>
          <w:b/>
          <w:bCs/>
          <w:sz w:val="24"/>
          <w:szCs w:val="24"/>
        </w:rPr>
        <w:t>BeforeMethod</w:t>
      </w:r>
      <w:proofErr w:type="spellEnd"/>
      <w:r w:rsidRPr="00286BEE">
        <w:rPr>
          <w:rFonts w:ascii="Times New Roman" w:eastAsia="Times New Roman" w:hAnsi="Times New Roman" w:cs="Times New Roman"/>
          <w:b/>
          <w:bCs/>
          <w:sz w:val="24"/>
          <w:szCs w:val="24"/>
        </w:rPr>
        <w:t xml:space="preserve"> </w:t>
      </w:r>
      <w:r w:rsidRPr="00286BEE">
        <w:rPr>
          <w:rFonts w:ascii="Times New Roman" w:eastAsia="Times New Roman" w:hAnsi="Times New Roman" w:cs="Times New Roman"/>
          <w:sz w:val="24"/>
          <w:szCs w:val="24"/>
        </w:rPr>
        <w:t>I got </w:t>
      </w:r>
      <w:r w:rsidRPr="00286BEE">
        <w:rPr>
          <w:rFonts w:ascii="Times New Roman" w:eastAsia="Times New Roman" w:hAnsi="Times New Roman" w:cs="Times New Roman"/>
          <w:b/>
          <w:bCs/>
          <w:sz w:val="24"/>
          <w:szCs w:val="24"/>
        </w:rPr>
        <w:t>browser</w:t>
      </w:r>
      <w:r w:rsidRPr="00286BEE">
        <w:rPr>
          <w:rFonts w:ascii="Times New Roman" w:eastAsia="Times New Roman" w:hAnsi="Times New Roman" w:cs="Times New Roman"/>
          <w:sz w:val="24"/>
          <w:szCs w:val="24"/>
        </w:rPr>
        <w:t> parameter </w:t>
      </w:r>
      <w:r w:rsidRPr="00286BEE">
        <w:rPr>
          <w:rFonts w:ascii="Times New Roman" w:eastAsia="Times New Roman" w:hAnsi="Times New Roman" w:cs="Times New Roman"/>
          <w:b/>
          <w:bCs/>
          <w:sz w:val="24"/>
          <w:szCs w:val="24"/>
        </w:rPr>
        <w:t>from TestNG.xml</w:t>
      </w:r>
      <w:r w:rsidRPr="00286BEE">
        <w:rPr>
          <w:rFonts w:ascii="Times New Roman" w:eastAsia="Times New Roman" w:hAnsi="Times New Roman" w:cs="Times New Roman"/>
          <w:sz w:val="24"/>
          <w:szCs w:val="24"/>
        </w:rPr>
        <w:t xml:space="preserve"> file (I will describe it soon),  and I will set and get the driver by using </w:t>
      </w:r>
      <w:proofErr w:type="spellStart"/>
      <w:r w:rsidRPr="00286BEE">
        <w:rPr>
          <w:rFonts w:ascii="Times New Roman" w:eastAsia="Times New Roman" w:hAnsi="Times New Roman" w:cs="Times New Roman"/>
          <w:sz w:val="24"/>
          <w:szCs w:val="24"/>
        </w:rPr>
        <w:t>ThreadLocalMap</w:t>
      </w:r>
      <w:proofErr w:type="spellEnd"/>
      <w:r w:rsidRPr="00286BEE">
        <w:rPr>
          <w:rFonts w:ascii="Times New Roman" w:eastAsia="Times New Roman" w:hAnsi="Times New Roman" w:cs="Times New Roman"/>
          <w:sz w:val="24"/>
          <w:szCs w:val="24"/>
        </w:rPr>
        <w:t xml:space="preserve"> which is declared in </w:t>
      </w:r>
      <w:proofErr w:type="spellStart"/>
      <w:r w:rsidRPr="00286BEE">
        <w:rPr>
          <w:rFonts w:ascii="Times New Roman" w:eastAsia="Times New Roman" w:hAnsi="Times New Roman" w:cs="Times New Roman"/>
          <w:sz w:val="24"/>
          <w:szCs w:val="24"/>
        </w:rPr>
        <w:t>ThreadLocalDriverFactory</w:t>
      </w:r>
      <w:proofErr w:type="spellEnd"/>
      <w:r w:rsidRPr="00286BEE">
        <w:rPr>
          <w:rFonts w:ascii="Times New Roman" w:eastAsia="Times New Roman" w:hAnsi="Times New Roman" w:cs="Times New Roman"/>
          <w:sz w:val="24"/>
          <w:szCs w:val="24"/>
        </w:rPr>
        <w:t xml:space="preserve"> class. </w:t>
      </w:r>
      <w:r w:rsidRPr="00286BEE">
        <w:rPr>
          <w:rFonts w:ascii="Times New Roman" w:eastAsia="Times New Roman" w:hAnsi="Times New Roman" w:cs="Times New Roman"/>
          <w:b/>
          <w:bCs/>
          <w:sz w:val="24"/>
          <w:szCs w:val="24"/>
        </w:rPr>
        <w:t>@</w:t>
      </w:r>
      <w:proofErr w:type="spellStart"/>
      <w:r w:rsidRPr="00286BEE">
        <w:rPr>
          <w:rFonts w:ascii="Times New Roman" w:eastAsia="Times New Roman" w:hAnsi="Times New Roman" w:cs="Times New Roman"/>
          <w:b/>
          <w:bCs/>
          <w:sz w:val="24"/>
          <w:szCs w:val="24"/>
        </w:rPr>
        <w:t>AfterMethod</w:t>
      </w:r>
      <w:proofErr w:type="spellEnd"/>
      <w:r w:rsidRPr="00286BEE">
        <w:rPr>
          <w:rFonts w:ascii="Times New Roman" w:eastAsia="Times New Roman" w:hAnsi="Times New Roman" w:cs="Times New Roman"/>
          <w:sz w:val="24"/>
          <w:szCs w:val="24"/>
        </w:rPr>
        <w:t>, I closed the driver.</w:t>
      </w:r>
    </w:p>
    <w:p w:rsidR="00286BEE" w:rsidRPr="00286BEE" w:rsidRDefault="00286BEE" w:rsidP="00286BEE">
      <w:pPr>
        <w:spacing w:after="0" w:line="240" w:lineRule="auto"/>
        <w:rPr>
          <w:rFonts w:ascii="Times New Roman" w:eastAsia="Times New Roman" w:hAnsi="Times New Roman" w:cs="Times New Roman"/>
          <w:sz w:val="24"/>
          <w:szCs w:val="24"/>
        </w:rPr>
      </w:pPr>
      <w:proofErr w:type="spellStart"/>
      <w:r w:rsidRPr="00286BEE">
        <w:rPr>
          <w:rFonts w:ascii="Times New Roman" w:eastAsia="Times New Roman" w:hAnsi="Times New Roman" w:cs="Times New Roman"/>
          <w:sz w:val="24"/>
          <w:szCs w:val="24"/>
        </w:rPr>
        <w:t>TestBase</w:t>
      </w:r>
      <w:proofErr w:type="spellEnd"/>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624"/>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34</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package 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org.openqa.selenium.WebDriver</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org.openqa.selenium.remote.DesiredCapabilities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org.openqa.selenium.support.ui.WebDriverWait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proofErr w:type="gramStart"/>
            <w:r w:rsidRPr="00286BEE">
              <w:rPr>
                <w:rFonts w:ascii="Times New Roman" w:eastAsia="Times New Roman" w:hAnsi="Times New Roman" w:cs="Times New Roman"/>
                <w:sz w:val="24"/>
                <w:szCs w:val="24"/>
              </w:rPr>
              <w:t>import</w:t>
            </w:r>
            <w:proofErr w:type="gram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org.testng.annotations</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java.net.MalformedURLException</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Created by ONUR on 03.12.2016.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public class </w:t>
            </w:r>
            <w:proofErr w:type="spellStart"/>
            <w:r w:rsidRPr="00286BEE">
              <w:rPr>
                <w:rFonts w:ascii="Times New Roman" w:eastAsia="Times New Roman" w:hAnsi="Times New Roman" w:cs="Times New Roman"/>
                <w:sz w:val="24"/>
                <w:szCs w:val="24"/>
              </w:rPr>
              <w:t>TestBase</w:t>
            </w:r>
            <w:proofErr w:type="spellEnd"/>
            <w:r w:rsidRPr="00286BEE">
              <w:rPr>
                <w:rFonts w:ascii="Times New Roman" w:eastAsia="Times New Roman" w:hAnsi="Times New Roman" w:cs="Times New Roman"/>
                <w:sz w:val="24"/>
                <w:szCs w:val="24"/>
              </w:rPr>
              <w:t xml:space="preserv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protected WebDriver driver;</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protected </w:t>
            </w:r>
            <w:proofErr w:type="spellStart"/>
            <w:r w:rsidRPr="00286BEE">
              <w:rPr>
                <w:rFonts w:ascii="Times New Roman" w:eastAsia="Times New Roman" w:hAnsi="Times New Roman" w:cs="Times New Roman"/>
                <w:sz w:val="24"/>
                <w:szCs w:val="24"/>
              </w:rPr>
              <w:t>WebDriverWait</w:t>
            </w:r>
            <w:proofErr w:type="spellEnd"/>
            <w:r w:rsidRPr="00286BEE">
              <w:rPr>
                <w:rFonts w:ascii="Times New Roman" w:eastAsia="Times New Roman" w:hAnsi="Times New Roman" w:cs="Times New Roman"/>
                <w:sz w:val="24"/>
                <w:szCs w:val="24"/>
              </w:rPr>
              <w:t xml:space="preserve"> wait;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private </w:t>
            </w:r>
            <w:proofErr w:type="spellStart"/>
            <w:r w:rsidRPr="00286BEE">
              <w:rPr>
                <w:rFonts w:ascii="Times New Roman" w:eastAsia="Times New Roman" w:hAnsi="Times New Roman" w:cs="Times New Roman"/>
                <w:sz w:val="24"/>
                <w:szCs w:val="24"/>
              </w:rPr>
              <w:t>TLDriverFactory</w:t>
            </w:r>
            <w:proofErr w:type="spellEnd"/>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TLDriverFactory</w:t>
            </w:r>
            <w:proofErr w:type="spellEnd"/>
            <w:r w:rsidRPr="00286BEE">
              <w:rPr>
                <w:rFonts w:ascii="Times New Roman" w:eastAsia="Times New Roman" w:hAnsi="Times New Roman" w:cs="Times New Roman"/>
                <w:sz w:val="24"/>
                <w:szCs w:val="24"/>
              </w:rPr>
              <w:t xml:space="preserve"> = new </w:t>
            </w:r>
            <w:proofErr w:type="spellStart"/>
            <w:r w:rsidRPr="00286BEE">
              <w:rPr>
                <w:rFonts w:ascii="Times New Roman" w:eastAsia="Times New Roman" w:hAnsi="Times New Roman" w:cs="Times New Roman"/>
                <w:sz w:val="24"/>
                <w:szCs w:val="24"/>
              </w:rPr>
              <w:t>TLDriverFactory</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//Do the test setup</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BeforeMethod</w:t>
            </w:r>
            <w:proofErr w:type="spellEnd"/>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@Parameters(value={"browser"})</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public void </w:t>
            </w:r>
            <w:proofErr w:type="spellStart"/>
            <w:r w:rsidRPr="00286BEE">
              <w:rPr>
                <w:rFonts w:ascii="Times New Roman" w:eastAsia="Times New Roman" w:hAnsi="Times New Roman" w:cs="Times New Roman"/>
                <w:sz w:val="24"/>
                <w:szCs w:val="24"/>
              </w:rPr>
              <w:t>setupTest</w:t>
            </w:r>
            <w:proofErr w:type="spellEnd"/>
            <w:r w:rsidRPr="00286BEE">
              <w:rPr>
                <w:rFonts w:ascii="Times New Roman" w:eastAsia="Times New Roman" w:hAnsi="Times New Roman" w:cs="Times New Roman"/>
                <w:sz w:val="24"/>
                <w:szCs w:val="24"/>
              </w:rPr>
              <w:t xml:space="preserve"> (@Optional String browser) throws </w:t>
            </w:r>
            <w:proofErr w:type="spellStart"/>
            <w:r w:rsidRPr="00286BEE">
              <w:rPr>
                <w:rFonts w:ascii="Times New Roman" w:eastAsia="Times New Roman" w:hAnsi="Times New Roman" w:cs="Times New Roman"/>
                <w:sz w:val="24"/>
                <w:szCs w:val="24"/>
              </w:rPr>
              <w:t>MalformedURLException</w:t>
            </w:r>
            <w:proofErr w:type="spellEnd"/>
            <w:r w:rsidRPr="00286BEE">
              <w:rPr>
                <w:rFonts w:ascii="Times New Roman" w:eastAsia="Times New Roman" w:hAnsi="Times New Roman" w:cs="Times New Roman"/>
                <w:sz w:val="24"/>
                <w:szCs w:val="24"/>
              </w:rPr>
              <w:t xml:space="preserv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//Set &amp; Get </w:t>
            </w:r>
            <w:proofErr w:type="spellStart"/>
            <w:r w:rsidRPr="00286BEE">
              <w:rPr>
                <w:rFonts w:ascii="Times New Roman" w:eastAsia="Times New Roman" w:hAnsi="Times New Roman" w:cs="Times New Roman"/>
                <w:sz w:val="24"/>
                <w:szCs w:val="24"/>
              </w:rPr>
              <w:t>ThreadLocal</w:t>
            </w:r>
            <w:proofErr w:type="spellEnd"/>
            <w:r w:rsidRPr="00286BEE">
              <w:rPr>
                <w:rFonts w:ascii="Times New Roman" w:eastAsia="Times New Roman" w:hAnsi="Times New Roman" w:cs="Times New Roman"/>
                <w:sz w:val="24"/>
                <w:szCs w:val="24"/>
              </w:rPr>
              <w:t xml:space="preserve"> Driver with Browser</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TLDriverFactory.setTLDriver</w:t>
            </w:r>
            <w:proofErr w:type="spellEnd"/>
            <w:r w:rsidRPr="00286BEE">
              <w:rPr>
                <w:rFonts w:ascii="Times New Roman" w:eastAsia="Times New Roman" w:hAnsi="Times New Roman" w:cs="Times New Roman"/>
                <w:sz w:val="24"/>
                <w:szCs w:val="24"/>
              </w:rPr>
              <w:t>(browser);</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driver = </w:t>
            </w:r>
            <w:proofErr w:type="spellStart"/>
            <w:r w:rsidRPr="00286BEE">
              <w:rPr>
                <w:rFonts w:ascii="Times New Roman" w:eastAsia="Times New Roman" w:hAnsi="Times New Roman" w:cs="Times New Roman"/>
                <w:sz w:val="24"/>
                <w:szCs w:val="24"/>
              </w:rPr>
              <w:t>TLDriverFactory.getTLDriver</w:t>
            </w:r>
            <w:proofErr w:type="spellEnd"/>
            <w:r w:rsidRPr="00286BEE">
              <w:rPr>
                <w:rFonts w:ascii="Times New Roman" w:eastAsia="Times New Roman" w:hAnsi="Times New Roman" w:cs="Times New Roman"/>
                <w:sz w:val="24"/>
                <w:szCs w:val="24"/>
              </w:rPr>
              <w:t>().get();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wait = new </w:t>
            </w:r>
            <w:proofErr w:type="spellStart"/>
            <w:r w:rsidRPr="00286BEE">
              <w:rPr>
                <w:rFonts w:ascii="Times New Roman" w:eastAsia="Times New Roman" w:hAnsi="Times New Roman" w:cs="Times New Roman"/>
                <w:sz w:val="24"/>
                <w:szCs w:val="24"/>
              </w:rPr>
              <w:t>WebDriverWait</w:t>
            </w:r>
            <w:proofErr w:type="spellEnd"/>
            <w:r w:rsidRPr="00286BEE">
              <w:rPr>
                <w:rFonts w:ascii="Times New Roman" w:eastAsia="Times New Roman" w:hAnsi="Times New Roman" w:cs="Times New Roman"/>
                <w:sz w:val="24"/>
                <w:szCs w:val="24"/>
              </w:rPr>
              <w:t>(driver, 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AfterMethod</w:t>
            </w:r>
            <w:proofErr w:type="spellEnd"/>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public synchronized void </w:t>
            </w:r>
            <w:proofErr w:type="spellStart"/>
            <w:r w:rsidRPr="00286BEE">
              <w:rPr>
                <w:rFonts w:ascii="Times New Roman" w:eastAsia="Times New Roman" w:hAnsi="Times New Roman" w:cs="Times New Roman"/>
                <w:sz w:val="24"/>
                <w:szCs w:val="24"/>
              </w:rPr>
              <w:t>tearDown</w:t>
            </w:r>
            <w:proofErr w:type="spellEnd"/>
            <w:r w:rsidRPr="00286BEE">
              <w:rPr>
                <w:rFonts w:ascii="Times New Roman" w:eastAsia="Times New Roman" w:hAnsi="Times New Roman" w:cs="Times New Roman"/>
                <w:sz w:val="24"/>
                <w:szCs w:val="24"/>
              </w:rPr>
              <w:t>()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driver.quit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TLDriverFactory.getTLDriver</w:t>
            </w:r>
            <w:proofErr w:type="spellEnd"/>
            <w:r w:rsidRPr="00286BEE">
              <w:rPr>
                <w:rFonts w:ascii="Times New Roman" w:eastAsia="Times New Roman" w:hAnsi="Times New Roman" w:cs="Times New Roman"/>
                <w:sz w:val="24"/>
                <w:szCs w:val="24"/>
              </w:rPr>
              <w:t>().remove();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tc>
      </w:tr>
    </w:tbl>
    <w:p w:rsidR="00286BEE" w:rsidRPr="00286BEE" w:rsidRDefault="00286BEE" w:rsidP="00286BEE">
      <w:pPr>
        <w:spacing w:before="100" w:beforeAutospacing="1" w:after="100" w:afterAutospacing="1" w:line="240" w:lineRule="auto"/>
        <w:outlineLvl w:val="2"/>
        <w:rPr>
          <w:rFonts w:ascii="Times New Roman" w:eastAsia="Times New Roman" w:hAnsi="Times New Roman" w:cs="Times New Roman"/>
          <w:b/>
          <w:bCs/>
          <w:sz w:val="27"/>
          <w:szCs w:val="27"/>
        </w:rPr>
      </w:pPr>
      <w:r w:rsidRPr="00286BEE">
        <w:rPr>
          <w:rFonts w:ascii="Times New Roman" w:eastAsia="Times New Roman" w:hAnsi="Times New Roman" w:cs="Times New Roman"/>
          <w:b/>
          <w:bCs/>
          <w:sz w:val="27"/>
          <w:szCs w:val="27"/>
        </w:rPr>
        <w:lastRenderedPageBreak/>
        <w:t xml:space="preserve">4) </w:t>
      </w:r>
      <w:proofErr w:type="spellStart"/>
      <w:r w:rsidRPr="00286BEE">
        <w:rPr>
          <w:rFonts w:ascii="Times New Roman" w:eastAsia="Times New Roman" w:hAnsi="Times New Roman" w:cs="Times New Roman"/>
          <w:b/>
          <w:bCs/>
          <w:sz w:val="27"/>
          <w:szCs w:val="27"/>
        </w:rPr>
        <w:t>FirstTest</w:t>
      </w:r>
      <w:proofErr w:type="spellEnd"/>
      <w:r w:rsidRPr="00286BEE">
        <w:rPr>
          <w:rFonts w:ascii="Times New Roman" w:eastAsia="Times New Roman" w:hAnsi="Times New Roman" w:cs="Times New Roman"/>
          <w:b/>
          <w:bCs/>
          <w:sz w:val="27"/>
          <w:szCs w:val="27"/>
        </w:rPr>
        <w:t xml:space="preserve"> Class:</w:t>
      </w:r>
    </w:p>
    <w:p w:rsidR="00286BEE" w:rsidRPr="00286BEE" w:rsidRDefault="00286BEE" w:rsidP="00286BEE">
      <w:pPr>
        <w:spacing w:after="0" w:line="240" w:lineRule="auto"/>
        <w:rPr>
          <w:rFonts w:ascii="Times New Roman" w:eastAsia="Times New Roman" w:hAnsi="Times New Roman" w:cs="Times New Roman"/>
          <w:sz w:val="24"/>
          <w:szCs w:val="24"/>
        </w:rPr>
      </w:pPr>
      <w:proofErr w:type="spellStart"/>
      <w:r w:rsidRPr="00286BEE">
        <w:rPr>
          <w:rFonts w:ascii="Times New Roman" w:eastAsia="Times New Roman" w:hAnsi="Times New Roman" w:cs="Times New Roman"/>
          <w:sz w:val="24"/>
          <w:szCs w:val="24"/>
        </w:rPr>
        <w:t>FirstTest</w:t>
      </w:r>
      <w:proofErr w:type="spellEnd"/>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46</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package 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org.testng.Assert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org.testng.annotations.Test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Created by ONUR on 03.12.2016.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public class </w:t>
            </w:r>
            <w:proofErr w:type="spellStart"/>
            <w:r w:rsidRPr="00286BEE">
              <w:rPr>
                <w:rFonts w:ascii="Times New Roman" w:eastAsia="Times New Roman" w:hAnsi="Times New Roman" w:cs="Times New Roman"/>
                <w:sz w:val="24"/>
                <w:szCs w:val="24"/>
              </w:rPr>
              <w:t>FirstTest</w:t>
            </w:r>
            <w:proofErr w:type="spellEnd"/>
            <w:r w:rsidRPr="00286BEE">
              <w:rPr>
                <w:rFonts w:ascii="Times New Roman" w:eastAsia="Times New Roman" w:hAnsi="Times New Roman" w:cs="Times New Roman"/>
                <w:sz w:val="24"/>
                <w:szCs w:val="24"/>
              </w:rPr>
              <w:t xml:space="preserve"> extends </w:t>
            </w:r>
            <w:proofErr w:type="spellStart"/>
            <w:r w:rsidRPr="00286BEE">
              <w:rPr>
                <w:rFonts w:ascii="Times New Roman" w:eastAsia="Times New Roman" w:hAnsi="Times New Roman" w:cs="Times New Roman"/>
                <w:sz w:val="24"/>
                <w:szCs w:val="24"/>
              </w:rPr>
              <w:t>TestBase</w:t>
            </w:r>
            <w:proofErr w:type="spellEnd"/>
            <w:r w:rsidRPr="00286BEE">
              <w:rPr>
                <w:rFonts w:ascii="Times New Roman" w:eastAsia="Times New Roman" w:hAnsi="Times New Roman" w:cs="Times New Roman"/>
                <w:sz w:val="24"/>
                <w:szCs w:val="24"/>
              </w:rPr>
              <w:t xml:space="preserve">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GOOGLE0()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"Google0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().to("http://www.google.com");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 xml:space="preserve">("Google0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"Google");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"Google0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GOOGLE2()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"Google2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().to("http://www.google.com");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 xml:space="preserve">("Google2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"Google");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"Google2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GOOGLE3()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"Google3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().to("http://www.google.com");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 xml:space="preserve">("Google3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"Google");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"Google3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GOOGLE4()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"Google4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().to("http://www.google.com");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 xml:space="preserve">("Google3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"Google");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"Google3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tc>
      </w:tr>
    </w:tbl>
    <w:p w:rsidR="00286BEE" w:rsidRPr="00286BEE" w:rsidRDefault="00286BEE" w:rsidP="00286BEE">
      <w:pPr>
        <w:spacing w:before="100" w:beforeAutospacing="1" w:after="100" w:afterAutospacing="1" w:line="240" w:lineRule="auto"/>
        <w:outlineLvl w:val="2"/>
        <w:rPr>
          <w:rFonts w:ascii="Times New Roman" w:eastAsia="Times New Roman" w:hAnsi="Times New Roman" w:cs="Times New Roman"/>
          <w:b/>
          <w:bCs/>
          <w:sz w:val="27"/>
          <w:szCs w:val="27"/>
        </w:rPr>
      </w:pPr>
      <w:r w:rsidRPr="00286BEE">
        <w:rPr>
          <w:rFonts w:ascii="Times New Roman" w:eastAsia="Times New Roman" w:hAnsi="Times New Roman" w:cs="Times New Roman"/>
          <w:b/>
          <w:bCs/>
          <w:sz w:val="27"/>
          <w:szCs w:val="27"/>
        </w:rPr>
        <w:lastRenderedPageBreak/>
        <w:t xml:space="preserve">5) </w:t>
      </w:r>
      <w:proofErr w:type="spellStart"/>
      <w:r w:rsidRPr="00286BEE">
        <w:rPr>
          <w:rFonts w:ascii="Times New Roman" w:eastAsia="Times New Roman" w:hAnsi="Times New Roman" w:cs="Times New Roman"/>
          <w:b/>
          <w:bCs/>
          <w:sz w:val="27"/>
          <w:szCs w:val="27"/>
        </w:rPr>
        <w:t>SecondTest</w:t>
      </w:r>
      <w:proofErr w:type="spellEnd"/>
      <w:r w:rsidRPr="00286BEE">
        <w:rPr>
          <w:rFonts w:ascii="Times New Roman" w:eastAsia="Times New Roman" w:hAnsi="Times New Roman" w:cs="Times New Roman"/>
          <w:b/>
          <w:bCs/>
          <w:sz w:val="27"/>
          <w:szCs w:val="27"/>
        </w:rPr>
        <w:t xml:space="preserve"> Class:</w:t>
      </w:r>
    </w:p>
    <w:p w:rsidR="00286BEE" w:rsidRPr="00286BEE" w:rsidRDefault="00286BEE" w:rsidP="00286BEE">
      <w:pPr>
        <w:spacing w:after="0" w:line="240" w:lineRule="auto"/>
        <w:rPr>
          <w:rFonts w:ascii="Times New Roman" w:eastAsia="Times New Roman" w:hAnsi="Times New Roman" w:cs="Times New Roman"/>
          <w:sz w:val="24"/>
          <w:szCs w:val="24"/>
        </w:rPr>
      </w:pPr>
      <w:proofErr w:type="spellStart"/>
      <w:r w:rsidRPr="00286BEE">
        <w:rPr>
          <w:rFonts w:ascii="Times New Roman" w:eastAsia="Times New Roman" w:hAnsi="Times New Roman" w:cs="Times New Roman"/>
          <w:sz w:val="24"/>
          <w:szCs w:val="24"/>
        </w:rPr>
        <w:t>SecondTest</w:t>
      </w:r>
      <w:proofErr w:type="spellEnd"/>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package 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org.testng.Assert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import </w:t>
            </w:r>
            <w:proofErr w:type="spellStart"/>
            <w:r w:rsidRPr="00286BEE">
              <w:rPr>
                <w:rFonts w:ascii="Times New Roman" w:eastAsia="Times New Roman" w:hAnsi="Times New Roman" w:cs="Times New Roman"/>
                <w:sz w:val="24"/>
                <w:szCs w:val="24"/>
              </w:rPr>
              <w:t>org.testng.annotations.Test</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Created by ONUR on 03.12.2016.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public class </w:t>
            </w:r>
            <w:proofErr w:type="spellStart"/>
            <w:r w:rsidRPr="00286BEE">
              <w:rPr>
                <w:rFonts w:ascii="Times New Roman" w:eastAsia="Times New Roman" w:hAnsi="Times New Roman" w:cs="Times New Roman"/>
                <w:sz w:val="24"/>
                <w:szCs w:val="24"/>
              </w:rPr>
              <w:t>SecondTest</w:t>
            </w:r>
            <w:proofErr w:type="spellEnd"/>
            <w:r w:rsidRPr="00286BEE">
              <w:rPr>
                <w:rFonts w:ascii="Times New Roman" w:eastAsia="Times New Roman" w:hAnsi="Times New Roman" w:cs="Times New Roman"/>
                <w:sz w:val="24"/>
                <w:szCs w:val="24"/>
              </w:rPr>
              <w:t xml:space="preserve"> extends </w:t>
            </w:r>
            <w:proofErr w:type="spellStart"/>
            <w:r w:rsidRPr="00286BEE">
              <w:rPr>
                <w:rFonts w:ascii="Times New Roman" w:eastAsia="Times New Roman" w:hAnsi="Times New Roman" w:cs="Times New Roman"/>
                <w:sz w:val="24"/>
                <w:szCs w:val="24"/>
              </w:rPr>
              <w:t>TestBase</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GOOGLE1()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"Google1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().to("http://www.google.com");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 xml:space="preserve">("Google1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"Google");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"Google1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@Test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public void YANDEX() throws Exception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Yandex</w:t>
            </w:r>
            <w:proofErr w:type="spellEnd"/>
            <w:r w:rsidRPr="00286BEE">
              <w:rPr>
                <w:rFonts w:ascii="Times New Roman" w:eastAsia="Times New Roman" w:hAnsi="Times New Roman" w:cs="Times New Roman"/>
                <w:sz w:val="24"/>
                <w:szCs w:val="24"/>
              </w:rPr>
              <w:t xml:space="preserve"> Test Started!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driver.navigate</w:t>
            </w:r>
            <w:proofErr w:type="spellEnd"/>
            <w:r w:rsidRPr="00286BEE">
              <w:rPr>
                <w:rFonts w:ascii="Times New Roman" w:eastAsia="Times New Roman" w:hAnsi="Times New Roman" w:cs="Times New Roman"/>
                <w:sz w:val="24"/>
                <w:szCs w:val="24"/>
              </w:rPr>
              <w:t>().to("http://www.yandex.com");</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Yandex</w:t>
            </w:r>
            <w:proofErr w:type="spellEnd"/>
            <w:r w:rsidRPr="00286BEE">
              <w:rPr>
                <w:rFonts w:ascii="Times New Roman" w:eastAsia="Times New Roman" w:hAnsi="Times New Roman" w:cs="Times New Roman"/>
                <w:sz w:val="24"/>
                <w:szCs w:val="24"/>
              </w:rPr>
              <w:t xml:space="preserve"> Test's Page title is: " + </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xml:space="preserve">() + "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Assert.assertEquals</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driver.getTitle</w:t>
            </w:r>
            <w:proofErr w:type="spellEnd"/>
            <w:r w:rsidRPr="00286BEE">
              <w:rPr>
                <w:rFonts w:ascii="Times New Roman" w:eastAsia="Times New Roman" w:hAnsi="Times New Roman" w:cs="Times New Roman"/>
                <w:sz w:val="24"/>
                <w:szCs w:val="24"/>
              </w:rPr>
              <w:t>(), "</w:t>
            </w:r>
            <w:proofErr w:type="spellStart"/>
            <w:r w:rsidRPr="00286BEE">
              <w:rPr>
                <w:rFonts w:ascii="Times New Roman" w:eastAsia="Times New Roman" w:hAnsi="Times New Roman" w:cs="Times New Roman"/>
                <w:sz w:val="24"/>
                <w:szCs w:val="24"/>
              </w:rPr>
              <w:t>Yandex</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roofErr w:type="spellStart"/>
            <w:proofErr w:type="gramStart"/>
            <w:r w:rsidRPr="00286BEE">
              <w:rPr>
                <w:rFonts w:ascii="Times New Roman" w:eastAsia="Times New Roman" w:hAnsi="Times New Roman" w:cs="Times New Roman"/>
                <w:sz w:val="24"/>
                <w:szCs w:val="24"/>
              </w:rPr>
              <w:t>System.out.println</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Yandex</w:t>
            </w:r>
            <w:proofErr w:type="spellEnd"/>
            <w:r w:rsidRPr="00286BEE">
              <w:rPr>
                <w:rFonts w:ascii="Times New Roman" w:eastAsia="Times New Roman" w:hAnsi="Times New Roman" w:cs="Times New Roman"/>
                <w:sz w:val="24"/>
                <w:szCs w:val="24"/>
              </w:rPr>
              <w:t xml:space="preserve"> Test Ended! " + </w:t>
            </w:r>
            <w:proofErr w:type="spellStart"/>
            <w:r w:rsidRPr="00286BEE">
              <w:rPr>
                <w:rFonts w:ascii="Times New Roman" w:eastAsia="Times New Roman" w:hAnsi="Times New Roman" w:cs="Times New Roman"/>
                <w:sz w:val="24"/>
                <w:szCs w:val="24"/>
              </w:rPr>
              <w:t>Thread.currentThread</w:t>
            </w:r>
            <w:proofErr w:type="spellEnd"/>
            <w:r w:rsidRPr="00286BEE">
              <w:rPr>
                <w:rFonts w:ascii="Times New Roman" w:eastAsia="Times New Roman" w:hAnsi="Times New Roman" w:cs="Times New Roman"/>
                <w:sz w:val="24"/>
                <w:szCs w:val="24"/>
              </w:rPr>
              <w:t>().</w:t>
            </w:r>
            <w:proofErr w:type="spellStart"/>
            <w:r w:rsidRPr="00286BEE">
              <w:rPr>
                <w:rFonts w:ascii="Times New Roman" w:eastAsia="Times New Roman" w:hAnsi="Times New Roman" w:cs="Times New Roman"/>
                <w:sz w:val="24"/>
                <w:szCs w:val="24"/>
              </w:rPr>
              <w:t>getId</w:t>
            </w:r>
            <w:proofErr w:type="spellEnd"/>
            <w:r w:rsidRPr="00286BEE">
              <w:rPr>
                <w:rFonts w:ascii="Times New Roman" w:eastAsia="Times New Roman" w:hAnsi="Times New Roman" w:cs="Times New Roman"/>
                <w:sz w:val="24"/>
                <w:szCs w:val="24"/>
              </w:rPr>
              <w: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w:t>
            </w:r>
          </w:p>
        </w:tc>
      </w:tr>
    </w:tbl>
    <w:p w:rsidR="00286BEE" w:rsidRPr="00286BEE" w:rsidRDefault="00286BEE" w:rsidP="00286BEE">
      <w:pPr>
        <w:spacing w:before="100" w:beforeAutospacing="1" w:after="100" w:afterAutospacing="1" w:line="240" w:lineRule="auto"/>
        <w:outlineLvl w:val="2"/>
        <w:rPr>
          <w:rFonts w:ascii="Times New Roman" w:eastAsia="Times New Roman" w:hAnsi="Times New Roman" w:cs="Times New Roman"/>
          <w:b/>
          <w:bCs/>
          <w:sz w:val="27"/>
          <w:szCs w:val="27"/>
        </w:rPr>
      </w:pPr>
      <w:r w:rsidRPr="00286BEE">
        <w:rPr>
          <w:rFonts w:ascii="Times New Roman" w:eastAsia="Times New Roman" w:hAnsi="Times New Roman" w:cs="Times New Roman"/>
          <w:b/>
          <w:bCs/>
          <w:sz w:val="27"/>
          <w:szCs w:val="27"/>
        </w:rPr>
        <w:lastRenderedPageBreak/>
        <w:t>6) TestNG.xml File: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TestNG.xml</w:t>
      </w:r>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32"/>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proofErr w:type="gramStart"/>
            <w:r w:rsidRPr="00286BEE">
              <w:rPr>
                <w:rFonts w:ascii="Times New Roman" w:eastAsia="Times New Roman" w:hAnsi="Times New Roman" w:cs="Times New Roman"/>
                <w:sz w:val="24"/>
                <w:szCs w:val="24"/>
              </w:rPr>
              <w:lastRenderedPageBreak/>
              <w:t>&lt;?xml</w:t>
            </w:r>
            <w:proofErr w:type="gramEnd"/>
            <w:r w:rsidRPr="00286BEE">
              <w:rPr>
                <w:rFonts w:ascii="Times New Roman" w:eastAsia="Times New Roman" w:hAnsi="Times New Roman" w:cs="Times New Roman"/>
                <w:sz w:val="24"/>
                <w:szCs w:val="24"/>
              </w:rPr>
              <w:t xml:space="preserve"> version="1.0" encoding="UTF-8"?&gt;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&lt;!DOCTYPE suite SYSTEM "http://testng.org/testng-1.0.dtd"&gt;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&lt;suite thread-count="2" name="Suite" parallel="tests"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 name="</w:t>
            </w:r>
            <w:proofErr w:type="spellStart"/>
            <w:r w:rsidRPr="00286BEE">
              <w:rPr>
                <w:rFonts w:ascii="Times New Roman" w:eastAsia="Times New Roman" w:hAnsi="Times New Roman" w:cs="Times New Roman"/>
                <w:sz w:val="24"/>
                <w:szCs w:val="24"/>
              </w:rPr>
              <w:t>com.FirstTest</w:t>
            </w:r>
            <w:proofErr w:type="spellEnd"/>
            <w:r w:rsidRPr="00286BEE">
              <w:rPr>
                <w:rFonts w:ascii="Times New Roman" w:eastAsia="Times New Roman" w:hAnsi="Times New Roman" w:cs="Times New Roman"/>
                <w:sz w:val="24"/>
                <w:szCs w:val="24"/>
              </w:rPr>
              <w:t>" parallel="methods" thread-count="5"&gt;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name="browser" value="</w:t>
            </w:r>
            <w:proofErr w:type="spellStart"/>
            <w:r w:rsidRPr="00286BEE">
              <w:rPr>
                <w:rFonts w:ascii="Times New Roman" w:eastAsia="Times New Roman" w:hAnsi="Times New Roman" w:cs="Times New Roman"/>
                <w:sz w:val="24"/>
                <w:szCs w:val="24"/>
              </w:rPr>
              <w:t>firefox</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 name="</w:t>
            </w:r>
            <w:proofErr w:type="spellStart"/>
            <w:r w:rsidRPr="00286BEE">
              <w:rPr>
                <w:rFonts w:ascii="Times New Roman" w:eastAsia="Times New Roman" w:hAnsi="Times New Roman" w:cs="Times New Roman"/>
                <w:sz w:val="24"/>
                <w:szCs w:val="24"/>
              </w:rPr>
              <w:t>com.FirstTest</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name="GOOGLE0"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name="GOOGLE2"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&lt;/test&gt; &lt;!-- First Test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 name="</w:t>
            </w:r>
            <w:proofErr w:type="spellStart"/>
            <w:r w:rsidRPr="00286BEE">
              <w:rPr>
                <w:rFonts w:ascii="Times New Roman" w:eastAsia="Times New Roman" w:hAnsi="Times New Roman" w:cs="Times New Roman"/>
                <w:sz w:val="24"/>
                <w:szCs w:val="24"/>
              </w:rPr>
              <w:t>com.SecondTest</w:t>
            </w:r>
            <w:proofErr w:type="spellEnd"/>
            <w:r w:rsidRPr="00286BEE">
              <w:rPr>
                <w:rFonts w:ascii="Times New Roman" w:eastAsia="Times New Roman" w:hAnsi="Times New Roman" w:cs="Times New Roman"/>
                <w:sz w:val="24"/>
                <w:szCs w:val="24"/>
              </w:rPr>
              <w:t>"  parallel="methods" thread-count="4"&gt;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name="browser" value="chrome"/&gt;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 name="</w:t>
            </w:r>
            <w:proofErr w:type="spellStart"/>
            <w:r w:rsidRPr="00286BEE">
              <w:rPr>
                <w:rFonts w:ascii="Times New Roman" w:eastAsia="Times New Roman" w:hAnsi="Times New Roman" w:cs="Times New Roman"/>
                <w:sz w:val="24"/>
                <w:szCs w:val="24"/>
              </w:rPr>
              <w:t>com.SecondTest</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name="GOOGLE1"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&lt;/test&gt; &lt;!-- Second Test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&lt;/suite&gt; &lt;!-- Suite --&gt;</w:t>
            </w:r>
          </w:p>
        </w:tc>
      </w:tr>
    </w:tbl>
    <w:p w:rsidR="00286BEE" w:rsidRPr="00286BEE" w:rsidRDefault="00286BEE" w:rsidP="00286BEE">
      <w:pPr>
        <w:spacing w:before="100" w:beforeAutospacing="1" w:after="100" w:afterAutospacing="1" w:line="240" w:lineRule="auto"/>
        <w:outlineLvl w:val="2"/>
        <w:rPr>
          <w:rFonts w:ascii="Times New Roman" w:eastAsia="Times New Roman" w:hAnsi="Times New Roman" w:cs="Times New Roman"/>
          <w:b/>
          <w:bCs/>
          <w:sz w:val="27"/>
          <w:szCs w:val="27"/>
        </w:rPr>
      </w:pPr>
      <w:r w:rsidRPr="00286BEE">
        <w:rPr>
          <w:rFonts w:ascii="Times New Roman" w:eastAsia="Times New Roman" w:hAnsi="Times New Roman" w:cs="Times New Roman"/>
          <w:b/>
          <w:bCs/>
          <w:sz w:val="27"/>
          <w:szCs w:val="27"/>
        </w:rPr>
        <w:lastRenderedPageBreak/>
        <w:t>7) POM.xml:</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pom.xml</w:t>
      </w:r>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9045"/>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36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37</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proofErr w:type="gramStart"/>
            <w:r w:rsidRPr="00286BEE">
              <w:rPr>
                <w:rFonts w:ascii="Times New Roman" w:eastAsia="Times New Roman" w:hAnsi="Times New Roman" w:cs="Times New Roman"/>
                <w:sz w:val="24"/>
                <w:szCs w:val="24"/>
              </w:rPr>
              <w:lastRenderedPageBreak/>
              <w:t>&lt;?xml</w:t>
            </w:r>
            <w:proofErr w:type="gramEnd"/>
            <w:r w:rsidRPr="00286BEE">
              <w:rPr>
                <w:rFonts w:ascii="Times New Roman" w:eastAsia="Times New Roman" w:hAnsi="Times New Roman" w:cs="Times New Roman"/>
                <w:sz w:val="24"/>
                <w:szCs w:val="24"/>
              </w:rPr>
              <w:t xml:space="preserve"> version="1.0" encoding="UTF-8"?&gt;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&lt;project </w:t>
            </w:r>
            <w:proofErr w:type="spellStart"/>
            <w:r w:rsidRPr="00286BEE">
              <w:rPr>
                <w:rFonts w:ascii="Times New Roman" w:eastAsia="Times New Roman" w:hAnsi="Times New Roman" w:cs="Times New Roman"/>
                <w:sz w:val="24"/>
                <w:szCs w:val="24"/>
              </w:rPr>
              <w:t>xmlns</w:t>
            </w:r>
            <w:proofErr w:type="spellEnd"/>
            <w:r w:rsidRPr="00286BEE">
              <w:rPr>
                <w:rFonts w:ascii="Times New Roman" w:eastAsia="Times New Roman" w:hAnsi="Times New Roman" w:cs="Times New Roman"/>
                <w:sz w:val="24"/>
                <w:szCs w:val="24"/>
              </w:rPr>
              <w:t>="http://maven.apache.org/POM/4.0.0"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xmlns:xsi</w:t>
            </w:r>
            <w:proofErr w:type="spellEnd"/>
            <w:r w:rsidRPr="00286BEE">
              <w:rPr>
                <w:rFonts w:ascii="Times New Roman" w:eastAsia="Times New Roman" w:hAnsi="Times New Roman" w:cs="Times New Roman"/>
                <w:sz w:val="24"/>
                <w:szCs w:val="24"/>
              </w:rPr>
              <w:t>="http://www.w3.org/2001/XMLSchema-instance"</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         </w:t>
            </w:r>
            <w:proofErr w:type="spellStart"/>
            <w:r w:rsidRPr="00286BEE">
              <w:rPr>
                <w:rFonts w:ascii="Times New Roman" w:eastAsia="Times New Roman" w:hAnsi="Times New Roman" w:cs="Times New Roman"/>
                <w:sz w:val="24"/>
                <w:szCs w:val="24"/>
              </w:rPr>
              <w:t>xsi:schemaLocation</w:t>
            </w:r>
            <w:proofErr w:type="spellEnd"/>
            <w:r w:rsidRPr="00286BEE">
              <w:rPr>
                <w:rFonts w:ascii="Times New Roman" w:eastAsia="Times New Roman" w:hAnsi="Times New Roman" w:cs="Times New Roman"/>
                <w:sz w:val="24"/>
                <w:szCs w:val="24"/>
              </w:rPr>
              <w:t>="http://maven.apache.org/POM/4.0.0 http://maven.apache.org/xsd/maven-4.0.0.xsd"&gt;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modelVersion</w:t>
            </w:r>
            <w:proofErr w:type="spellEnd"/>
            <w:r w:rsidRPr="00286BEE">
              <w:rPr>
                <w:rFonts w:ascii="Times New Roman" w:eastAsia="Times New Roman" w:hAnsi="Times New Roman" w:cs="Times New Roman"/>
                <w:sz w:val="24"/>
                <w:szCs w:val="24"/>
              </w:rPr>
              <w:t>&gt;4.0.0&lt;/</w:t>
            </w:r>
            <w:proofErr w:type="spellStart"/>
            <w:r w:rsidRPr="00286BEE">
              <w:rPr>
                <w:rFonts w:ascii="Times New Roman" w:eastAsia="Times New Roman" w:hAnsi="Times New Roman" w:cs="Times New Roman"/>
                <w:sz w:val="24"/>
                <w:szCs w:val="24"/>
              </w:rPr>
              <w:t>modelVersion</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TestNGParallel</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TestNGParallel</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&lt;version&gt;1.0-SNAPSHOT&lt;/version&gt;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&lt;build&gt;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&lt;plugins&gt;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&lt;plugin&gt;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org.apache.maven.plugins</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&gt;maven-compiler-plugin&lt;/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&lt;configuration&gt;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&lt;source&gt;1.8&lt;/source&gt;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&lt;target&gt;1.8&lt;/target&gt;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&lt;/configuration&gt;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&lt;/plugin&gt;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&lt;/plugins&gt;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&lt;/build&gt;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&lt;dependencies&gt;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&lt;dependency&gt;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org.seleniumhq.selenium</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&gt;selenium-java&lt;/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&lt;version&gt;RELEASE&lt;/version&gt;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&lt;scope&gt;test&lt;/scope&gt;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&lt;/dependency&gt;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&lt;dependency&gt;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org.testng</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groupId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roofErr w:type="spellStart"/>
            <w:r w:rsidRPr="00286BEE">
              <w:rPr>
                <w:rFonts w:ascii="Times New Roman" w:eastAsia="Times New Roman" w:hAnsi="Times New Roman" w:cs="Times New Roman"/>
                <w:sz w:val="24"/>
                <w:szCs w:val="24"/>
              </w:rPr>
              <w:t>testng</w:t>
            </w:r>
            <w:proofErr w:type="spellEnd"/>
            <w:r w:rsidRPr="00286BEE">
              <w:rPr>
                <w:rFonts w:ascii="Times New Roman" w:eastAsia="Times New Roman" w:hAnsi="Times New Roman" w:cs="Times New Roman"/>
                <w:sz w:val="24"/>
                <w:szCs w:val="24"/>
              </w:rPr>
              <w:t>&lt;/</w:t>
            </w:r>
            <w:proofErr w:type="spellStart"/>
            <w:r w:rsidRPr="00286BEE">
              <w:rPr>
                <w:rFonts w:ascii="Times New Roman" w:eastAsia="Times New Roman" w:hAnsi="Times New Roman" w:cs="Times New Roman"/>
                <w:sz w:val="24"/>
                <w:szCs w:val="24"/>
              </w:rPr>
              <w:t>artifactId</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&lt;version&gt;RELEASE&lt;/version&gt;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&lt;/dependency&gt;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&lt;/dependencies&gt;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&lt;/project&gt;</w:t>
            </w:r>
          </w:p>
        </w:tc>
      </w:tr>
    </w:tbl>
    <w:p w:rsidR="00286BEE" w:rsidRPr="00286BEE" w:rsidRDefault="00286BEE" w:rsidP="00286BEE">
      <w:pPr>
        <w:spacing w:beforeAutospacing="1" w:after="100" w:afterAutospacing="1" w:line="240" w:lineRule="auto"/>
        <w:outlineLvl w:val="2"/>
        <w:rPr>
          <w:rFonts w:ascii="Times New Roman" w:eastAsia="Times New Roman" w:hAnsi="Times New Roman" w:cs="Times New Roman"/>
          <w:b/>
          <w:bCs/>
          <w:sz w:val="27"/>
          <w:szCs w:val="27"/>
        </w:rPr>
      </w:pPr>
      <w:hyperlink r:id="rId5" w:tgtFrame="_blank" w:history="1">
        <w:r w:rsidRPr="00286BEE">
          <w:rPr>
            <w:rFonts w:ascii="Times New Roman" w:eastAsia="Times New Roman" w:hAnsi="Times New Roman" w:cs="Times New Roman"/>
            <w:b/>
            <w:bCs/>
            <w:color w:val="0000FF"/>
            <w:sz w:val="28"/>
            <w:szCs w:val="28"/>
            <w:u w:val="single"/>
          </w:rPr>
          <w:t xml:space="preserve">Click here to go to </w:t>
        </w:r>
        <w:proofErr w:type="spellStart"/>
        <w:r w:rsidRPr="00286BEE">
          <w:rPr>
            <w:rFonts w:ascii="Times New Roman" w:eastAsia="Times New Roman" w:hAnsi="Times New Roman" w:cs="Times New Roman"/>
            <w:b/>
            <w:bCs/>
            <w:color w:val="0000FF"/>
            <w:sz w:val="28"/>
            <w:szCs w:val="28"/>
            <w:u w:val="single"/>
          </w:rPr>
          <w:t>Github</w:t>
        </w:r>
        <w:proofErr w:type="spellEnd"/>
        <w:r w:rsidRPr="00286BEE">
          <w:rPr>
            <w:rFonts w:ascii="Times New Roman" w:eastAsia="Times New Roman" w:hAnsi="Times New Roman" w:cs="Times New Roman"/>
            <w:b/>
            <w:bCs/>
            <w:color w:val="0000FF"/>
            <w:sz w:val="28"/>
            <w:szCs w:val="28"/>
            <w:u w:val="single"/>
          </w:rPr>
          <w:t xml:space="preserve"> Link</w:t>
        </w:r>
      </w:hyperlink>
    </w:p>
    <w:p w:rsidR="00286BEE" w:rsidRPr="00286BEE" w:rsidRDefault="00286BEE" w:rsidP="00286BE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86BEE">
        <w:rPr>
          <w:rFonts w:ascii="Times New Roman" w:eastAsia="Times New Roman" w:hAnsi="Times New Roman" w:cs="Times New Roman"/>
          <w:b/>
          <w:bCs/>
          <w:color w:val="FF6600"/>
          <w:kern w:val="36"/>
          <w:sz w:val="36"/>
          <w:szCs w:val="36"/>
        </w:rPr>
        <w:t>LATEST NOTES</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xml:space="preserve">If you have several test classes and in those test classes if you have more than one test methods, then you can run those test classes and methods in parallel with below </w:t>
      </w:r>
      <w:proofErr w:type="spellStart"/>
      <w:r w:rsidRPr="00286BEE">
        <w:rPr>
          <w:rFonts w:ascii="Times New Roman" w:eastAsia="Times New Roman" w:hAnsi="Times New Roman" w:cs="Times New Roman"/>
          <w:sz w:val="24"/>
          <w:szCs w:val="24"/>
        </w:rPr>
        <w:t>TestNG</w:t>
      </w:r>
      <w:proofErr w:type="spellEnd"/>
      <w:r w:rsidRPr="00286BEE">
        <w:rPr>
          <w:rFonts w:ascii="Times New Roman" w:eastAsia="Times New Roman" w:hAnsi="Times New Roman" w:cs="Times New Roman"/>
          <w:sz w:val="24"/>
          <w:szCs w:val="24"/>
        </w:rPr>
        <w:t xml:space="preserve"> configuration.</w:t>
      </w:r>
    </w:p>
    <w:p w:rsidR="00286BEE" w:rsidRPr="00286BEE" w:rsidRDefault="00286BEE" w:rsidP="00286BEE">
      <w:pPr>
        <w:spacing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XHTML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132"/>
      </w:tblGrid>
      <w:tr w:rsidR="00286BEE" w:rsidRPr="00286BEE" w:rsidTr="00286BEE">
        <w:trPr>
          <w:tblCellSpacing w:w="15" w:type="dxa"/>
        </w:trPr>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17</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18</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19</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20</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21</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22</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23</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24</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25</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26</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27</w:t>
            </w:r>
          </w:p>
        </w:tc>
        <w:tc>
          <w:tcPr>
            <w:tcW w:w="0" w:type="auto"/>
            <w:vAlign w:val="center"/>
            <w:hideMark/>
          </w:tcPr>
          <w:p w:rsidR="00286BEE" w:rsidRPr="00286BEE" w:rsidRDefault="00286BEE" w:rsidP="00286BEE">
            <w:pPr>
              <w:spacing w:after="0" w:line="240" w:lineRule="auto"/>
              <w:rPr>
                <w:rFonts w:ascii="Times New Roman" w:eastAsia="Times New Roman" w:hAnsi="Times New Roman" w:cs="Times New Roman"/>
                <w:sz w:val="24"/>
                <w:szCs w:val="24"/>
              </w:rPr>
            </w:pPr>
            <w:proofErr w:type="gramStart"/>
            <w:r w:rsidRPr="00286BEE">
              <w:rPr>
                <w:rFonts w:ascii="Times New Roman" w:eastAsia="Times New Roman" w:hAnsi="Times New Roman" w:cs="Times New Roman"/>
                <w:sz w:val="24"/>
                <w:szCs w:val="24"/>
              </w:rPr>
              <w:t>&lt;?xml</w:t>
            </w:r>
            <w:proofErr w:type="gramEnd"/>
            <w:r w:rsidRPr="00286BEE">
              <w:rPr>
                <w:rFonts w:ascii="Times New Roman" w:eastAsia="Times New Roman" w:hAnsi="Times New Roman" w:cs="Times New Roman"/>
                <w:sz w:val="24"/>
                <w:szCs w:val="24"/>
              </w:rPr>
              <w:t xml:space="preserve"> version="1.0" encoding="UTF-8"?&gt;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&lt;!DOCTYPE suite SYSTEM "http://testng.org/testng-1.0.dtd"&gt;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&lt;suite thread-count="2" name="Suite" parallel="tests"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 name="</w:t>
            </w:r>
            <w:proofErr w:type="spellStart"/>
            <w:r w:rsidRPr="00286BEE">
              <w:rPr>
                <w:rFonts w:ascii="Times New Roman" w:eastAsia="Times New Roman" w:hAnsi="Times New Roman" w:cs="Times New Roman"/>
                <w:sz w:val="24"/>
                <w:szCs w:val="24"/>
              </w:rPr>
              <w:t>com.FirstTest</w:t>
            </w:r>
            <w:proofErr w:type="spellEnd"/>
            <w:r w:rsidRPr="00286BEE">
              <w:rPr>
                <w:rFonts w:ascii="Times New Roman" w:eastAsia="Times New Roman" w:hAnsi="Times New Roman" w:cs="Times New Roman"/>
                <w:sz w:val="24"/>
                <w:szCs w:val="24"/>
              </w:rPr>
              <w:t>" parallel="methods" thread-count="5"&gt;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name="browser" value="chrome"/&gt;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name="platform" value="WINDOWS"/&gt;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 name="</w:t>
            </w:r>
            <w:proofErr w:type="spellStart"/>
            <w:r w:rsidRPr="00286BEE">
              <w:rPr>
                <w:rFonts w:ascii="Times New Roman" w:eastAsia="Times New Roman" w:hAnsi="Times New Roman" w:cs="Times New Roman"/>
                <w:sz w:val="24"/>
                <w:szCs w:val="24"/>
              </w:rPr>
              <w:t>com.FirstTest</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name="GOOGLE0"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name="GOOGLE2"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&lt;/test&gt; &lt;!-- First Test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 name="</w:t>
            </w:r>
            <w:proofErr w:type="spellStart"/>
            <w:r w:rsidRPr="00286BEE">
              <w:rPr>
                <w:rFonts w:ascii="Times New Roman" w:eastAsia="Times New Roman" w:hAnsi="Times New Roman" w:cs="Times New Roman"/>
                <w:sz w:val="24"/>
                <w:szCs w:val="24"/>
              </w:rPr>
              <w:t>com.SecondTest</w:t>
            </w:r>
            <w:proofErr w:type="spellEnd"/>
            <w:r w:rsidRPr="00286BEE">
              <w:rPr>
                <w:rFonts w:ascii="Times New Roman" w:eastAsia="Times New Roman" w:hAnsi="Times New Roman" w:cs="Times New Roman"/>
                <w:sz w:val="24"/>
                <w:szCs w:val="24"/>
              </w:rPr>
              <w:t>"  parallel="methods" thread-count="4"&gt;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name="browser" value="chrome"/&gt;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&lt;parameter name="platform" value="WINDOWS"/&gt;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 name="</w:t>
            </w:r>
            <w:proofErr w:type="spellStart"/>
            <w:r w:rsidRPr="00286BEE">
              <w:rPr>
                <w:rFonts w:ascii="Times New Roman" w:eastAsia="Times New Roman" w:hAnsi="Times New Roman" w:cs="Times New Roman"/>
                <w:sz w:val="24"/>
                <w:szCs w:val="24"/>
              </w:rPr>
              <w:t>com.SecondTest</w:t>
            </w:r>
            <w:proofErr w:type="spellEnd"/>
            <w:r w:rsidRPr="00286BEE">
              <w:rPr>
                <w:rFonts w:ascii="Times New Roman" w:eastAsia="Times New Roman" w:hAnsi="Times New Roman" w:cs="Times New Roman"/>
                <w:sz w:val="24"/>
                <w:szCs w:val="24"/>
              </w:rPr>
              <w:t>"&gt;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&lt;include name="GOOGLE1"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&lt;/methods&gt;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&lt;/classes&gt;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    &lt;/test&gt; &lt;!-- Second Test --&gt;</w:t>
            </w:r>
          </w:p>
          <w:p w:rsidR="00286BEE" w:rsidRPr="00286BEE" w:rsidRDefault="00286BEE" w:rsidP="00286BEE">
            <w:pPr>
              <w:spacing w:after="0"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&lt;/suite&gt; &lt;!-- Suite --&gt;</w:t>
            </w:r>
          </w:p>
        </w:tc>
      </w:tr>
    </w:tbl>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Above configuration runs two parallel test classes because of below line.</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color w:val="0000FF"/>
          <w:sz w:val="24"/>
          <w:szCs w:val="24"/>
        </w:rPr>
        <w:t>&lt;suite thread-count=”2″ name=”Suite” parallel=”tests” &gt;</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And it also runs five test methods of test class one in parallel too by using below line.</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color w:val="0000FF"/>
          <w:sz w:val="24"/>
          <w:szCs w:val="24"/>
        </w:rPr>
        <w:t>&lt;test name=”</w:t>
      </w:r>
      <w:proofErr w:type="spellStart"/>
      <w:r w:rsidRPr="00286BEE">
        <w:rPr>
          <w:rFonts w:ascii="Times New Roman" w:eastAsia="Times New Roman" w:hAnsi="Times New Roman" w:cs="Times New Roman"/>
          <w:b/>
          <w:bCs/>
          <w:color w:val="0000FF"/>
          <w:sz w:val="24"/>
          <w:szCs w:val="24"/>
        </w:rPr>
        <w:t>com.FirstTest</w:t>
      </w:r>
      <w:proofErr w:type="spellEnd"/>
      <w:r w:rsidRPr="00286BEE">
        <w:rPr>
          <w:rFonts w:ascii="Times New Roman" w:eastAsia="Times New Roman" w:hAnsi="Times New Roman" w:cs="Times New Roman"/>
          <w:b/>
          <w:bCs/>
          <w:color w:val="0000FF"/>
          <w:sz w:val="24"/>
          <w:szCs w:val="24"/>
        </w:rPr>
        <w:t>” parallel=”methods” thread-count=”5″&gt;</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t>And it also runs four test methods of test class two in parallel too by using below line.</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color w:val="0000FF"/>
          <w:sz w:val="24"/>
          <w:szCs w:val="24"/>
        </w:rPr>
        <w:t>&lt;test name=”</w:t>
      </w:r>
      <w:proofErr w:type="spellStart"/>
      <w:r w:rsidRPr="00286BEE">
        <w:rPr>
          <w:rFonts w:ascii="Times New Roman" w:eastAsia="Times New Roman" w:hAnsi="Times New Roman" w:cs="Times New Roman"/>
          <w:b/>
          <w:bCs/>
          <w:color w:val="0000FF"/>
          <w:sz w:val="24"/>
          <w:szCs w:val="24"/>
        </w:rPr>
        <w:t>com.SecondTest</w:t>
      </w:r>
      <w:proofErr w:type="spellEnd"/>
      <w:r w:rsidRPr="00286BEE">
        <w:rPr>
          <w:rFonts w:ascii="Times New Roman" w:eastAsia="Times New Roman" w:hAnsi="Times New Roman" w:cs="Times New Roman"/>
          <w:b/>
          <w:bCs/>
          <w:color w:val="0000FF"/>
          <w:sz w:val="24"/>
          <w:szCs w:val="24"/>
        </w:rPr>
        <w:t>” parallel=”methods” thread-count=”4″&gt;</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sz w:val="24"/>
          <w:szCs w:val="24"/>
        </w:rPr>
        <w:t>Here is the result for parallel testing in local machine!</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noProof/>
          <w:sz w:val="24"/>
          <w:szCs w:val="24"/>
        </w:rPr>
        <w:drawing>
          <wp:inline distT="0" distB="0" distL="0" distR="0">
            <wp:extent cx="5986145" cy="3221355"/>
            <wp:effectExtent l="0" t="0" r="0" b="0"/>
            <wp:docPr id="1" name="Picture 1" descr="https://www.swtestacademy.com/wp-content/uploads/2017/11/img_5a04cb0fb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wtestacademy.com/wp-content/uploads/2017/11/img_5a04cb0fb14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145" cy="3221355"/>
                    </a:xfrm>
                    <a:prstGeom prst="rect">
                      <a:avLst/>
                    </a:prstGeom>
                    <a:noFill/>
                    <a:ln>
                      <a:noFill/>
                    </a:ln>
                  </pic:spPr>
                </pic:pic>
              </a:graphicData>
            </a:graphic>
          </wp:inline>
        </w:drawing>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b/>
          <w:bCs/>
          <w:sz w:val="24"/>
          <w:szCs w:val="24"/>
        </w:rPr>
        <w:t>Execution Order of Parallel Testing in Local Computer:</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Courier New" w:eastAsia="Times New Roman" w:hAnsi="Courier New" w:cs="Courier New"/>
          <w:sz w:val="24"/>
          <w:szCs w:val="24"/>
        </w:rPr>
        <w:t>Google2 Test Started! 15</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Google1 Test Started! 13</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Google0 Test Started! 14</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Google1 Test’s Page title is: Google 13</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Google1 Test Ended! 13</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Google2 Test’s Page title is: Google 15</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Google0 Test’s Page title is: Google 14</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Google2 Test Ended! 15</w:t>
      </w:r>
      <w:r w:rsidRPr="00286BEE">
        <w:rPr>
          <w:rFonts w:ascii="Times New Roman" w:eastAsia="Times New Roman" w:hAnsi="Times New Roman" w:cs="Times New Roman"/>
          <w:sz w:val="24"/>
          <w:szCs w:val="24"/>
        </w:rPr>
        <w:br/>
      </w:r>
      <w:r w:rsidRPr="00286BEE">
        <w:rPr>
          <w:rFonts w:ascii="Courier New" w:eastAsia="Times New Roman" w:hAnsi="Courier New" w:cs="Courier New"/>
          <w:sz w:val="24"/>
          <w:szCs w:val="24"/>
        </w:rPr>
        <w:t>Google0 Test Ended! 14</w:t>
      </w:r>
    </w:p>
    <w:p w:rsidR="00286BEE" w:rsidRPr="00286BEE" w:rsidRDefault="00286BEE" w:rsidP="00286BEE">
      <w:pPr>
        <w:spacing w:before="100" w:beforeAutospacing="1" w:after="100" w:afterAutospacing="1" w:line="240" w:lineRule="auto"/>
        <w:outlineLvl w:val="1"/>
        <w:rPr>
          <w:rFonts w:ascii="Times New Roman" w:eastAsia="Times New Roman" w:hAnsi="Times New Roman" w:cs="Times New Roman"/>
          <w:b/>
          <w:bCs/>
          <w:sz w:val="36"/>
          <w:szCs w:val="36"/>
        </w:rPr>
      </w:pPr>
      <w:r w:rsidRPr="00286BEE">
        <w:rPr>
          <w:rFonts w:ascii="Times New Roman" w:eastAsia="Times New Roman" w:hAnsi="Times New Roman" w:cs="Times New Roman"/>
          <w:b/>
          <w:bCs/>
          <w:sz w:val="36"/>
          <w:szCs w:val="36"/>
        </w:rPr>
        <w:t xml:space="preserve">Selenium </w:t>
      </w:r>
      <w:proofErr w:type="spellStart"/>
      <w:r w:rsidRPr="00286BEE">
        <w:rPr>
          <w:rFonts w:ascii="Times New Roman" w:eastAsia="Times New Roman" w:hAnsi="Times New Roman" w:cs="Times New Roman"/>
          <w:b/>
          <w:bCs/>
          <w:sz w:val="36"/>
          <w:szCs w:val="36"/>
        </w:rPr>
        <w:t>TestNG</w:t>
      </w:r>
      <w:proofErr w:type="spellEnd"/>
      <w:r w:rsidRPr="00286BEE">
        <w:rPr>
          <w:rFonts w:ascii="Times New Roman" w:eastAsia="Times New Roman" w:hAnsi="Times New Roman" w:cs="Times New Roman"/>
          <w:b/>
          <w:bCs/>
          <w:sz w:val="36"/>
          <w:szCs w:val="36"/>
        </w:rPr>
        <w:t xml:space="preserve"> Parallel Execution UPDATES! [03.04.2018]</w:t>
      </w:r>
    </w:p>
    <w:p w:rsidR="00286BEE" w:rsidRPr="00286BEE" w:rsidRDefault="00286BEE" w:rsidP="00286BEE">
      <w:pPr>
        <w:spacing w:before="100" w:beforeAutospacing="1" w:after="100" w:afterAutospacing="1" w:line="240" w:lineRule="auto"/>
        <w:rPr>
          <w:rFonts w:ascii="Times New Roman" w:eastAsia="Times New Roman" w:hAnsi="Times New Roman" w:cs="Times New Roman"/>
          <w:sz w:val="24"/>
          <w:szCs w:val="24"/>
        </w:rPr>
      </w:pPr>
      <w:r w:rsidRPr="00286BEE">
        <w:rPr>
          <w:rFonts w:ascii="Times New Roman" w:eastAsia="Times New Roman" w:hAnsi="Times New Roman" w:cs="Times New Roman"/>
          <w:sz w:val="24"/>
          <w:szCs w:val="24"/>
        </w:rPr>
        <w:lastRenderedPageBreak/>
        <w:t xml:space="preserve">After </w:t>
      </w:r>
      <w:proofErr w:type="spellStart"/>
      <w:r w:rsidRPr="00286BEE">
        <w:rPr>
          <w:rFonts w:ascii="Times New Roman" w:eastAsia="Times New Roman" w:hAnsi="Times New Roman" w:cs="Times New Roman"/>
          <w:sz w:val="24"/>
          <w:szCs w:val="24"/>
        </w:rPr>
        <w:t>ChromeDriver</w:t>
      </w:r>
      <w:proofErr w:type="spellEnd"/>
      <w:r w:rsidRPr="00286BEE">
        <w:rPr>
          <w:rFonts w:ascii="Times New Roman" w:eastAsia="Times New Roman" w:hAnsi="Times New Roman" w:cs="Times New Roman"/>
          <w:sz w:val="24"/>
          <w:szCs w:val="24"/>
        </w:rPr>
        <w:t xml:space="preserve"> 2.36, above implementation has some problems (</w:t>
      </w:r>
      <w:proofErr w:type="spellStart"/>
      <w:r w:rsidRPr="00286BEE">
        <w:rPr>
          <w:rFonts w:ascii="Times New Roman" w:eastAsia="Times New Roman" w:hAnsi="Times New Roman" w:cs="Times New Roman"/>
          <w:sz w:val="24"/>
          <w:szCs w:val="24"/>
        </w:rPr>
        <w:t>ChromeDriver</w:t>
      </w:r>
      <w:proofErr w:type="spellEnd"/>
      <w:r w:rsidRPr="00286BEE">
        <w:rPr>
          <w:rFonts w:ascii="Times New Roman" w:eastAsia="Times New Roman" w:hAnsi="Times New Roman" w:cs="Times New Roman"/>
          <w:sz w:val="24"/>
          <w:szCs w:val="24"/>
        </w:rPr>
        <w:t xml:space="preserve"> 2.35 is working with above implementation). The driver object in </w:t>
      </w:r>
      <w:proofErr w:type="spellStart"/>
      <w:r w:rsidRPr="00286BEE">
        <w:rPr>
          <w:rFonts w:ascii="Times New Roman" w:eastAsia="Times New Roman" w:hAnsi="Times New Roman" w:cs="Times New Roman"/>
          <w:sz w:val="24"/>
          <w:szCs w:val="24"/>
        </w:rPr>
        <w:t>BaseTest</w:t>
      </w:r>
      <w:proofErr w:type="spellEnd"/>
      <w:r w:rsidRPr="00286BEE">
        <w:rPr>
          <w:rFonts w:ascii="Times New Roman" w:eastAsia="Times New Roman" w:hAnsi="Times New Roman" w:cs="Times New Roman"/>
          <w:sz w:val="24"/>
          <w:szCs w:val="24"/>
        </w:rPr>
        <w:t xml:space="preserve"> class is overwritten by the latest value of </w:t>
      </w:r>
      <w:proofErr w:type="spellStart"/>
      <w:r w:rsidRPr="00286BEE">
        <w:rPr>
          <w:rFonts w:ascii="Times New Roman" w:eastAsia="Times New Roman" w:hAnsi="Times New Roman" w:cs="Times New Roman"/>
          <w:sz w:val="24"/>
          <w:szCs w:val="24"/>
        </w:rPr>
        <w:t>ThreadLocal</w:t>
      </w:r>
      <w:proofErr w:type="spellEnd"/>
      <w:r w:rsidRPr="00286BEE">
        <w:rPr>
          <w:rFonts w:ascii="Times New Roman" w:eastAsia="Times New Roman" w:hAnsi="Times New Roman" w:cs="Times New Roman"/>
          <w:sz w:val="24"/>
          <w:szCs w:val="24"/>
        </w:rPr>
        <w:t xml:space="preserve"> driver’s </w:t>
      </w:r>
      <w:proofErr w:type="spellStart"/>
      <w:proofErr w:type="gramStart"/>
      <w:r w:rsidRPr="00286BEE">
        <w:rPr>
          <w:rFonts w:ascii="Times New Roman" w:eastAsia="Times New Roman" w:hAnsi="Times New Roman" w:cs="Times New Roman"/>
          <w:sz w:val="24"/>
          <w:szCs w:val="24"/>
        </w:rPr>
        <w:t>getDriver</w:t>
      </w:r>
      <w:proofErr w:type="spellEnd"/>
      <w:r w:rsidRPr="00286BEE">
        <w:rPr>
          <w:rFonts w:ascii="Times New Roman" w:eastAsia="Times New Roman" w:hAnsi="Times New Roman" w:cs="Times New Roman"/>
          <w:sz w:val="24"/>
          <w:szCs w:val="24"/>
        </w:rPr>
        <w:t>(</w:t>
      </w:r>
      <w:proofErr w:type="gramEnd"/>
      <w:r w:rsidRPr="00286BEE">
        <w:rPr>
          <w:rFonts w:ascii="Times New Roman" w:eastAsia="Times New Roman" w:hAnsi="Times New Roman" w:cs="Times New Roman"/>
          <w:sz w:val="24"/>
          <w:szCs w:val="24"/>
        </w:rPr>
        <w:t xml:space="preserve">) method. Thus, we need to create specific </w:t>
      </w:r>
      <w:proofErr w:type="spellStart"/>
      <w:r w:rsidRPr="00286BEE">
        <w:rPr>
          <w:rFonts w:ascii="Times New Roman" w:eastAsia="Times New Roman" w:hAnsi="Times New Roman" w:cs="Times New Roman"/>
          <w:sz w:val="24"/>
          <w:szCs w:val="24"/>
        </w:rPr>
        <w:t>Webdriver</w:t>
      </w:r>
      <w:proofErr w:type="spellEnd"/>
      <w:r w:rsidRPr="00286BEE">
        <w:rPr>
          <w:rFonts w:ascii="Times New Roman" w:eastAsia="Times New Roman" w:hAnsi="Times New Roman" w:cs="Times New Roman"/>
          <w:sz w:val="24"/>
          <w:szCs w:val="24"/>
        </w:rPr>
        <w:t xml:space="preserve"> and Wait objects for each class. I tried several solutions but the following implementation worked flawlessly so I will share the codes below. If you have some problems with the above implementation please try the below one. I also added </w:t>
      </w:r>
      <w:proofErr w:type="spellStart"/>
      <w:r w:rsidRPr="00286BEE">
        <w:rPr>
          <w:rFonts w:ascii="Times New Roman" w:eastAsia="Times New Roman" w:hAnsi="Times New Roman" w:cs="Times New Roman"/>
          <w:sz w:val="24"/>
          <w:szCs w:val="24"/>
        </w:rPr>
        <w:t>InvokedMethodListener</w:t>
      </w:r>
      <w:proofErr w:type="spellEnd"/>
      <w:r w:rsidRPr="00286BEE">
        <w:rPr>
          <w:rFonts w:ascii="Times New Roman" w:eastAsia="Times New Roman" w:hAnsi="Times New Roman" w:cs="Times New Roman"/>
          <w:sz w:val="24"/>
          <w:szCs w:val="24"/>
        </w:rPr>
        <w:t xml:space="preserve"> for before and after method implementation. Please, go at the end of the following post. I don’t want to create a duplicate content.</w:t>
      </w:r>
    </w:p>
    <w:p w:rsidR="00261ABD" w:rsidRDefault="00261ABD">
      <w:bookmarkStart w:id="1" w:name="_GoBack"/>
      <w:bookmarkEnd w:id="1"/>
    </w:p>
    <w:sectPr w:rsidR="00261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E145F"/>
    <w:multiLevelType w:val="multilevel"/>
    <w:tmpl w:val="570A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EE"/>
    <w:rsid w:val="00261ABD"/>
    <w:rsid w:val="00286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13ADA-D0DF-4362-B2F0-DD5EA100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B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B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B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B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B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B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BEE"/>
    <w:rPr>
      <w:b/>
      <w:bCs/>
    </w:rPr>
  </w:style>
  <w:style w:type="character" w:customStyle="1" w:styleId="crayon-title">
    <w:name w:val="crayon-title"/>
    <w:basedOn w:val="DefaultParagraphFont"/>
    <w:rsid w:val="00286BEE"/>
  </w:style>
  <w:style w:type="character" w:customStyle="1" w:styleId="crayon-language">
    <w:name w:val="crayon-language"/>
    <w:basedOn w:val="DefaultParagraphFont"/>
    <w:rsid w:val="00286BEE"/>
  </w:style>
  <w:style w:type="character" w:customStyle="1" w:styleId="crayon-t">
    <w:name w:val="crayon-t"/>
    <w:basedOn w:val="DefaultParagraphFont"/>
    <w:rsid w:val="00286BEE"/>
  </w:style>
  <w:style w:type="character" w:customStyle="1" w:styleId="crayon-h">
    <w:name w:val="crayon-h"/>
    <w:basedOn w:val="DefaultParagraphFont"/>
    <w:rsid w:val="00286BEE"/>
  </w:style>
  <w:style w:type="character" w:customStyle="1" w:styleId="crayon-v">
    <w:name w:val="crayon-v"/>
    <w:basedOn w:val="DefaultParagraphFont"/>
    <w:rsid w:val="00286BEE"/>
  </w:style>
  <w:style w:type="character" w:customStyle="1" w:styleId="crayon-sy">
    <w:name w:val="crayon-sy"/>
    <w:basedOn w:val="DefaultParagraphFont"/>
    <w:rsid w:val="00286BEE"/>
  </w:style>
  <w:style w:type="character" w:customStyle="1" w:styleId="crayon-r">
    <w:name w:val="crayon-r"/>
    <w:basedOn w:val="DefaultParagraphFont"/>
    <w:rsid w:val="00286BEE"/>
  </w:style>
  <w:style w:type="character" w:customStyle="1" w:styleId="crayon-m">
    <w:name w:val="crayon-m"/>
    <w:basedOn w:val="DefaultParagraphFont"/>
    <w:rsid w:val="00286BEE"/>
  </w:style>
  <w:style w:type="character" w:customStyle="1" w:styleId="crayon-e">
    <w:name w:val="crayon-e"/>
    <w:basedOn w:val="DefaultParagraphFont"/>
    <w:rsid w:val="00286BEE"/>
  </w:style>
  <w:style w:type="character" w:customStyle="1" w:styleId="crayon-c">
    <w:name w:val="crayon-c"/>
    <w:basedOn w:val="DefaultParagraphFont"/>
    <w:rsid w:val="00286BEE"/>
  </w:style>
  <w:style w:type="character" w:customStyle="1" w:styleId="crayon-o">
    <w:name w:val="crayon-o"/>
    <w:basedOn w:val="DefaultParagraphFont"/>
    <w:rsid w:val="00286BEE"/>
  </w:style>
  <w:style w:type="character" w:customStyle="1" w:styleId="crayon-s">
    <w:name w:val="crayon-s"/>
    <w:basedOn w:val="DefaultParagraphFont"/>
    <w:rsid w:val="00286BEE"/>
  </w:style>
  <w:style w:type="character" w:customStyle="1" w:styleId="crayon-st">
    <w:name w:val="crayon-st"/>
    <w:basedOn w:val="DefaultParagraphFont"/>
    <w:rsid w:val="00286BEE"/>
  </w:style>
  <w:style w:type="character" w:customStyle="1" w:styleId="crayon-cn">
    <w:name w:val="crayon-cn"/>
    <w:basedOn w:val="DefaultParagraphFont"/>
    <w:rsid w:val="00286BEE"/>
  </w:style>
  <w:style w:type="character" w:styleId="Emphasis">
    <w:name w:val="Emphasis"/>
    <w:basedOn w:val="DefaultParagraphFont"/>
    <w:uiPriority w:val="20"/>
    <w:qFormat/>
    <w:rsid w:val="00286BEE"/>
    <w:rPr>
      <w:i/>
      <w:iCs/>
    </w:rPr>
  </w:style>
  <w:style w:type="character" w:customStyle="1" w:styleId="crayon-n">
    <w:name w:val="crayon-n"/>
    <w:basedOn w:val="DefaultParagraphFont"/>
    <w:rsid w:val="00286BEE"/>
  </w:style>
  <w:style w:type="character" w:customStyle="1" w:styleId="crayon-mixed-highlight">
    <w:name w:val="crayon-mixed-highlight"/>
    <w:basedOn w:val="DefaultParagraphFont"/>
    <w:rsid w:val="00286BEE"/>
  </w:style>
  <w:style w:type="character" w:customStyle="1" w:styleId="crayon-ta">
    <w:name w:val="crayon-ta"/>
    <w:basedOn w:val="DefaultParagraphFont"/>
    <w:rsid w:val="00286BEE"/>
  </w:style>
  <w:style w:type="character" w:customStyle="1" w:styleId="crayon-i">
    <w:name w:val="crayon-i"/>
    <w:basedOn w:val="DefaultParagraphFont"/>
    <w:rsid w:val="00286BEE"/>
  </w:style>
  <w:style w:type="character" w:styleId="Hyperlink">
    <w:name w:val="Hyperlink"/>
    <w:basedOn w:val="DefaultParagraphFont"/>
    <w:uiPriority w:val="99"/>
    <w:semiHidden/>
    <w:unhideWhenUsed/>
    <w:rsid w:val="00286BEE"/>
    <w:rPr>
      <w:color w:val="0000FF"/>
      <w:u w:val="single"/>
    </w:rPr>
  </w:style>
  <w:style w:type="character" w:styleId="FollowedHyperlink">
    <w:name w:val="FollowedHyperlink"/>
    <w:basedOn w:val="DefaultParagraphFont"/>
    <w:uiPriority w:val="99"/>
    <w:semiHidden/>
    <w:unhideWhenUsed/>
    <w:rsid w:val="00286BE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046026">
      <w:bodyDiv w:val="1"/>
      <w:marLeft w:val="0"/>
      <w:marRight w:val="0"/>
      <w:marTop w:val="0"/>
      <w:marBottom w:val="0"/>
      <w:divBdr>
        <w:top w:val="none" w:sz="0" w:space="0" w:color="auto"/>
        <w:left w:val="none" w:sz="0" w:space="0" w:color="auto"/>
        <w:bottom w:val="none" w:sz="0" w:space="0" w:color="auto"/>
        <w:right w:val="none" w:sz="0" w:space="0" w:color="auto"/>
      </w:divBdr>
      <w:divsChild>
        <w:div w:id="40401781">
          <w:marLeft w:val="0"/>
          <w:marRight w:val="0"/>
          <w:marTop w:val="0"/>
          <w:marBottom w:val="0"/>
          <w:divBdr>
            <w:top w:val="none" w:sz="0" w:space="0" w:color="auto"/>
            <w:left w:val="none" w:sz="0" w:space="0" w:color="auto"/>
            <w:bottom w:val="none" w:sz="0" w:space="0" w:color="auto"/>
            <w:right w:val="none" w:sz="0" w:space="0" w:color="auto"/>
          </w:divBdr>
          <w:divsChild>
            <w:div w:id="1411385729">
              <w:marLeft w:val="0"/>
              <w:marRight w:val="0"/>
              <w:marTop w:val="150"/>
              <w:marBottom w:val="150"/>
              <w:divBdr>
                <w:top w:val="none" w:sz="0" w:space="0" w:color="auto"/>
                <w:left w:val="none" w:sz="0" w:space="0" w:color="auto"/>
                <w:bottom w:val="none" w:sz="0" w:space="0" w:color="auto"/>
                <w:right w:val="none" w:sz="0" w:space="0" w:color="auto"/>
              </w:divBdr>
            </w:div>
            <w:div w:id="712659861">
              <w:marLeft w:val="0"/>
              <w:marRight w:val="0"/>
              <w:marTop w:val="180"/>
              <w:marBottom w:val="180"/>
              <w:divBdr>
                <w:top w:val="none" w:sz="0" w:space="0" w:color="auto"/>
                <w:left w:val="none" w:sz="0" w:space="0" w:color="auto"/>
                <w:bottom w:val="none" w:sz="0" w:space="0" w:color="auto"/>
                <w:right w:val="none" w:sz="0" w:space="0" w:color="auto"/>
              </w:divBdr>
              <w:divsChild>
                <w:div w:id="276983521">
                  <w:marLeft w:val="0"/>
                  <w:marRight w:val="0"/>
                  <w:marTop w:val="0"/>
                  <w:marBottom w:val="0"/>
                  <w:divBdr>
                    <w:top w:val="none" w:sz="0" w:space="0" w:color="auto"/>
                    <w:left w:val="none" w:sz="0" w:space="0" w:color="auto"/>
                    <w:bottom w:val="none" w:sz="0" w:space="0" w:color="auto"/>
                    <w:right w:val="none" w:sz="0" w:space="0" w:color="auto"/>
                  </w:divBdr>
                  <w:divsChild>
                    <w:div w:id="337510537">
                      <w:marLeft w:val="0"/>
                      <w:marRight w:val="0"/>
                      <w:marTop w:val="0"/>
                      <w:marBottom w:val="0"/>
                      <w:divBdr>
                        <w:top w:val="none" w:sz="0" w:space="0" w:color="auto"/>
                        <w:left w:val="none" w:sz="0" w:space="0" w:color="auto"/>
                        <w:bottom w:val="none" w:sz="0" w:space="0" w:color="auto"/>
                        <w:right w:val="none" w:sz="0" w:space="0" w:color="auto"/>
                      </w:divBdr>
                    </w:div>
                  </w:divsChild>
                </w:div>
                <w:div w:id="1265261816">
                  <w:marLeft w:val="0"/>
                  <w:marRight w:val="0"/>
                  <w:marTop w:val="0"/>
                  <w:marBottom w:val="0"/>
                  <w:divBdr>
                    <w:top w:val="none" w:sz="0" w:space="0" w:color="auto"/>
                    <w:left w:val="none" w:sz="0" w:space="0" w:color="auto"/>
                    <w:bottom w:val="none" w:sz="0" w:space="0" w:color="auto"/>
                    <w:right w:val="none" w:sz="0" w:space="0" w:color="auto"/>
                  </w:divBdr>
                  <w:divsChild>
                    <w:div w:id="1734347014">
                      <w:marLeft w:val="0"/>
                      <w:marRight w:val="0"/>
                      <w:marTop w:val="0"/>
                      <w:marBottom w:val="0"/>
                      <w:divBdr>
                        <w:top w:val="none" w:sz="0" w:space="0" w:color="auto"/>
                        <w:left w:val="none" w:sz="0" w:space="0" w:color="auto"/>
                        <w:bottom w:val="none" w:sz="0" w:space="0" w:color="auto"/>
                        <w:right w:val="none" w:sz="0" w:space="0" w:color="auto"/>
                      </w:divBdr>
                      <w:divsChild>
                        <w:div w:id="1264192635">
                          <w:marLeft w:val="0"/>
                          <w:marRight w:val="0"/>
                          <w:marTop w:val="0"/>
                          <w:marBottom w:val="0"/>
                          <w:divBdr>
                            <w:top w:val="none" w:sz="0" w:space="0" w:color="auto"/>
                            <w:left w:val="none" w:sz="0" w:space="0" w:color="auto"/>
                            <w:bottom w:val="none" w:sz="0" w:space="0" w:color="auto"/>
                            <w:right w:val="none" w:sz="0" w:space="0" w:color="auto"/>
                          </w:divBdr>
                        </w:div>
                        <w:div w:id="1307852106">
                          <w:marLeft w:val="0"/>
                          <w:marRight w:val="0"/>
                          <w:marTop w:val="0"/>
                          <w:marBottom w:val="0"/>
                          <w:divBdr>
                            <w:top w:val="none" w:sz="0" w:space="0" w:color="auto"/>
                            <w:left w:val="none" w:sz="0" w:space="0" w:color="auto"/>
                            <w:bottom w:val="none" w:sz="0" w:space="0" w:color="auto"/>
                            <w:right w:val="none" w:sz="0" w:space="0" w:color="auto"/>
                          </w:divBdr>
                        </w:div>
                        <w:div w:id="1358697403">
                          <w:marLeft w:val="0"/>
                          <w:marRight w:val="0"/>
                          <w:marTop w:val="0"/>
                          <w:marBottom w:val="0"/>
                          <w:divBdr>
                            <w:top w:val="none" w:sz="0" w:space="0" w:color="auto"/>
                            <w:left w:val="none" w:sz="0" w:space="0" w:color="auto"/>
                            <w:bottom w:val="none" w:sz="0" w:space="0" w:color="auto"/>
                            <w:right w:val="none" w:sz="0" w:space="0" w:color="auto"/>
                          </w:divBdr>
                        </w:div>
                        <w:div w:id="1751997927">
                          <w:marLeft w:val="0"/>
                          <w:marRight w:val="0"/>
                          <w:marTop w:val="0"/>
                          <w:marBottom w:val="0"/>
                          <w:divBdr>
                            <w:top w:val="none" w:sz="0" w:space="0" w:color="auto"/>
                            <w:left w:val="none" w:sz="0" w:space="0" w:color="auto"/>
                            <w:bottom w:val="none" w:sz="0" w:space="0" w:color="auto"/>
                            <w:right w:val="none" w:sz="0" w:space="0" w:color="auto"/>
                          </w:divBdr>
                        </w:div>
                        <w:div w:id="115372153">
                          <w:marLeft w:val="0"/>
                          <w:marRight w:val="0"/>
                          <w:marTop w:val="0"/>
                          <w:marBottom w:val="0"/>
                          <w:divBdr>
                            <w:top w:val="none" w:sz="0" w:space="0" w:color="auto"/>
                            <w:left w:val="none" w:sz="0" w:space="0" w:color="auto"/>
                            <w:bottom w:val="none" w:sz="0" w:space="0" w:color="auto"/>
                            <w:right w:val="none" w:sz="0" w:space="0" w:color="auto"/>
                          </w:divBdr>
                        </w:div>
                        <w:div w:id="2083521811">
                          <w:marLeft w:val="0"/>
                          <w:marRight w:val="0"/>
                          <w:marTop w:val="0"/>
                          <w:marBottom w:val="0"/>
                          <w:divBdr>
                            <w:top w:val="none" w:sz="0" w:space="0" w:color="auto"/>
                            <w:left w:val="none" w:sz="0" w:space="0" w:color="auto"/>
                            <w:bottom w:val="none" w:sz="0" w:space="0" w:color="auto"/>
                            <w:right w:val="none" w:sz="0" w:space="0" w:color="auto"/>
                          </w:divBdr>
                        </w:div>
                        <w:div w:id="1005014708">
                          <w:marLeft w:val="0"/>
                          <w:marRight w:val="0"/>
                          <w:marTop w:val="0"/>
                          <w:marBottom w:val="0"/>
                          <w:divBdr>
                            <w:top w:val="none" w:sz="0" w:space="0" w:color="auto"/>
                            <w:left w:val="none" w:sz="0" w:space="0" w:color="auto"/>
                            <w:bottom w:val="none" w:sz="0" w:space="0" w:color="auto"/>
                            <w:right w:val="none" w:sz="0" w:space="0" w:color="auto"/>
                          </w:divBdr>
                        </w:div>
                        <w:div w:id="1786579208">
                          <w:marLeft w:val="0"/>
                          <w:marRight w:val="0"/>
                          <w:marTop w:val="0"/>
                          <w:marBottom w:val="0"/>
                          <w:divBdr>
                            <w:top w:val="none" w:sz="0" w:space="0" w:color="auto"/>
                            <w:left w:val="none" w:sz="0" w:space="0" w:color="auto"/>
                            <w:bottom w:val="none" w:sz="0" w:space="0" w:color="auto"/>
                            <w:right w:val="none" w:sz="0" w:space="0" w:color="auto"/>
                          </w:divBdr>
                        </w:div>
                        <w:div w:id="2121609686">
                          <w:marLeft w:val="0"/>
                          <w:marRight w:val="0"/>
                          <w:marTop w:val="0"/>
                          <w:marBottom w:val="0"/>
                          <w:divBdr>
                            <w:top w:val="none" w:sz="0" w:space="0" w:color="auto"/>
                            <w:left w:val="none" w:sz="0" w:space="0" w:color="auto"/>
                            <w:bottom w:val="none" w:sz="0" w:space="0" w:color="auto"/>
                            <w:right w:val="none" w:sz="0" w:space="0" w:color="auto"/>
                          </w:divBdr>
                        </w:div>
                        <w:div w:id="1968849854">
                          <w:marLeft w:val="0"/>
                          <w:marRight w:val="0"/>
                          <w:marTop w:val="0"/>
                          <w:marBottom w:val="0"/>
                          <w:divBdr>
                            <w:top w:val="none" w:sz="0" w:space="0" w:color="auto"/>
                            <w:left w:val="none" w:sz="0" w:space="0" w:color="auto"/>
                            <w:bottom w:val="none" w:sz="0" w:space="0" w:color="auto"/>
                            <w:right w:val="none" w:sz="0" w:space="0" w:color="auto"/>
                          </w:divBdr>
                        </w:div>
                        <w:div w:id="1883319824">
                          <w:marLeft w:val="0"/>
                          <w:marRight w:val="0"/>
                          <w:marTop w:val="0"/>
                          <w:marBottom w:val="0"/>
                          <w:divBdr>
                            <w:top w:val="none" w:sz="0" w:space="0" w:color="auto"/>
                            <w:left w:val="none" w:sz="0" w:space="0" w:color="auto"/>
                            <w:bottom w:val="none" w:sz="0" w:space="0" w:color="auto"/>
                            <w:right w:val="none" w:sz="0" w:space="0" w:color="auto"/>
                          </w:divBdr>
                        </w:div>
                        <w:div w:id="766341895">
                          <w:marLeft w:val="0"/>
                          <w:marRight w:val="0"/>
                          <w:marTop w:val="0"/>
                          <w:marBottom w:val="0"/>
                          <w:divBdr>
                            <w:top w:val="none" w:sz="0" w:space="0" w:color="auto"/>
                            <w:left w:val="none" w:sz="0" w:space="0" w:color="auto"/>
                            <w:bottom w:val="none" w:sz="0" w:space="0" w:color="auto"/>
                            <w:right w:val="none" w:sz="0" w:space="0" w:color="auto"/>
                          </w:divBdr>
                        </w:div>
                        <w:div w:id="2073039006">
                          <w:marLeft w:val="0"/>
                          <w:marRight w:val="0"/>
                          <w:marTop w:val="0"/>
                          <w:marBottom w:val="0"/>
                          <w:divBdr>
                            <w:top w:val="none" w:sz="0" w:space="0" w:color="auto"/>
                            <w:left w:val="none" w:sz="0" w:space="0" w:color="auto"/>
                            <w:bottom w:val="none" w:sz="0" w:space="0" w:color="auto"/>
                            <w:right w:val="none" w:sz="0" w:space="0" w:color="auto"/>
                          </w:divBdr>
                        </w:div>
                        <w:div w:id="280067119">
                          <w:marLeft w:val="0"/>
                          <w:marRight w:val="0"/>
                          <w:marTop w:val="0"/>
                          <w:marBottom w:val="0"/>
                          <w:divBdr>
                            <w:top w:val="none" w:sz="0" w:space="0" w:color="auto"/>
                            <w:left w:val="none" w:sz="0" w:space="0" w:color="auto"/>
                            <w:bottom w:val="none" w:sz="0" w:space="0" w:color="auto"/>
                            <w:right w:val="none" w:sz="0" w:space="0" w:color="auto"/>
                          </w:divBdr>
                        </w:div>
                        <w:div w:id="1292790316">
                          <w:marLeft w:val="0"/>
                          <w:marRight w:val="0"/>
                          <w:marTop w:val="0"/>
                          <w:marBottom w:val="0"/>
                          <w:divBdr>
                            <w:top w:val="none" w:sz="0" w:space="0" w:color="auto"/>
                            <w:left w:val="none" w:sz="0" w:space="0" w:color="auto"/>
                            <w:bottom w:val="none" w:sz="0" w:space="0" w:color="auto"/>
                            <w:right w:val="none" w:sz="0" w:space="0" w:color="auto"/>
                          </w:divBdr>
                        </w:div>
                        <w:div w:id="1118454157">
                          <w:marLeft w:val="0"/>
                          <w:marRight w:val="0"/>
                          <w:marTop w:val="0"/>
                          <w:marBottom w:val="0"/>
                          <w:divBdr>
                            <w:top w:val="none" w:sz="0" w:space="0" w:color="auto"/>
                            <w:left w:val="none" w:sz="0" w:space="0" w:color="auto"/>
                            <w:bottom w:val="none" w:sz="0" w:space="0" w:color="auto"/>
                            <w:right w:val="none" w:sz="0" w:space="0" w:color="auto"/>
                          </w:divBdr>
                        </w:div>
                        <w:div w:id="1470241270">
                          <w:marLeft w:val="0"/>
                          <w:marRight w:val="0"/>
                          <w:marTop w:val="0"/>
                          <w:marBottom w:val="0"/>
                          <w:divBdr>
                            <w:top w:val="none" w:sz="0" w:space="0" w:color="auto"/>
                            <w:left w:val="none" w:sz="0" w:space="0" w:color="auto"/>
                            <w:bottom w:val="none" w:sz="0" w:space="0" w:color="auto"/>
                            <w:right w:val="none" w:sz="0" w:space="0" w:color="auto"/>
                          </w:divBdr>
                        </w:div>
                        <w:div w:id="2114201017">
                          <w:marLeft w:val="0"/>
                          <w:marRight w:val="0"/>
                          <w:marTop w:val="0"/>
                          <w:marBottom w:val="0"/>
                          <w:divBdr>
                            <w:top w:val="none" w:sz="0" w:space="0" w:color="auto"/>
                            <w:left w:val="none" w:sz="0" w:space="0" w:color="auto"/>
                            <w:bottom w:val="none" w:sz="0" w:space="0" w:color="auto"/>
                            <w:right w:val="none" w:sz="0" w:space="0" w:color="auto"/>
                          </w:divBdr>
                        </w:div>
                        <w:div w:id="771315618">
                          <w:marLeft w:val="0"/>
                          <w:marRight w:val="0"/>
                          <w:marTop w:val="0"/>
                          <w:marBottom w:val="0"/>
                          <w:divBdr>
                            <w:top w:val="none" w:sz="0" w:space="0" w:color="auto"/>
                            <w:left w:val="none" w:sz="0" w:space="0" w:color="auto"/>
                            <w:bottom w:val="none" w:sz="0" w:space="0" w:color="auto"/>
                            <w:right w:val="none" w:sz="0" w:space="0" w:color="auto"/>
                          </w:divBdr>
                        </w:div>
                        <w:div w:id="51346079">
                          <w:marLeft w:val="0"/>
                          <w:marRight w:val="0"/>
                          <w:marTop w:val="0"/>
                          <w:marBottom w:val="0"/>
                          <w:divBdr>
                            <w:top w:val="none" w:sz="0" w:space="0" w:color="auto"/>
                            <w:left w:val="none" w:sz="0" w:space="0" w:color="auto"/>
                            <w:bottom w:val="none" w:sz="0" w:space="0" w:color="auto"/>
                            <w:right w:val="none" w:sz="0" w:space="0" w:color="auto"/>
                          </w:divBdr>
                        </w:div>
                        <w:div w:id="1430858399">
                          <w:marLeft w:val="0"/>
                          <w:marRight w:val="0"/>
                          <w:marTop w:val="0"/>
                          <w:marBottom w:val="0"/>
                          <w:divBdr>
                            <w:top w:val="none" w:sz="0" w:space="0" w:color="auto"/>
                            <w:left w:val="none" w:sz="0" w:space="0" w:color="auto"/>
                            <w:bottom w:val="none" w:sz="0" w:space="0" w:color="auto"/>
                            <w:right w:val="none" w:sz="0" w:space="0" w:color="auto"/>
                          </w:divBdr>
                        </w:div>
                        <w:div w:id="960190795">
                          <w:marLeft w:val="0"/>
                          <w:marRight w:val="0"/>
                          <w:marTop w:val="0"/>
                          <w:marBottom w:val="0"/>
                          <w:divBdr>
                            <w:top w:val="none" w:sz="0" w:space="0" w:color="auto"/>
                            <w:left w:val="none" w:sz="0" w:space="0" w:color="auto"/>
                            <w:bottom w:val="none" w:sz="0" w:space="0" w:color="auto"/>
                            <w:right w:val="none" w:sz="0" w:space="0" w:color="auto"/>
                          </w:divBdr>
                        </w:div>
                        <w:div w:id="745149902">
                          <w:marLeft w:val="0"/>
                          <w:marRight w:val="0"/>
                          <w:marTop w:val="0"/>
                          <w:marBottom w:val="0"/>
                          <w:divBdr>
                            <w:top w:val="none" w:sz="0" w:space="0" w:color="auto"/>
                            <w:left w:val="none" w:sz="0" w:space="0" w:color="auto"/>
                            <w:bottom w:val="none" w:sz="0" w:space="0" w:color="auto"/>
                            <w:right w:val="none" w:sz="0" w:space="0" w:color="auto"/>
                          </w:divBdr>
                        </w:div>
                        <w:div w:id="2142915128">
                          <w:marLeft w:val="0"/>
                          <w:marRight w:val="0"/>
                          <w:marTop w:val="0"/>
                          <w:marBottom w:val="0"/>
                          <w:divBdr>
                            <w:top w:val="none" w:sz="0" w:space="0" w:color="auto"/>
                            <w:left w:val="none" w:sz="0" w:space="0" w:color="auto"/>
                            <w:bottom w:val="none" w:sz="0" w:space="0" w:color="auto"/>
                            <w:right w:val="none" w:sz="0" w:space="0" w:color="auto"/>
                          </w:divBdr>
                        </w:div>
                        <w:div w:id="1683361140">
                          <w:marLeft w:val="0"/>
                          <w:marRight w:val="0"/>
                          <w:marTop w:val="0"/>
                          <w:marBottom w:val="0"/>
                          <w:divBdr>
                            <w:top w:val="none" w:sz="0" w:space="0" w:color="auto"/>
                            <w:left w:val="none" w:sz="0" w:space="0" w:color="auto"/>
                            <w:bottom w:val="none" w:sz="0" w:space="0" w:color="auto"/>
                            <w:right w:val="none" w:sz="0" w:space="0" w:color="auto"/>
                          </w:divBdr>
                        </w:div>
                        <w:div w:id="604582587">
                          <w:marLeft w:val="0"/>
                          <w:marRight w:val="0"/>
                          <w:marTop w:val="0"/>
                          <w:marBottom w:val="0"/>
                          <w:divBdr>
                            <w:top w:val="none" w:sz="0" w:space="0" w:color="auto"/>
                            <w:left w:val="none" w:sz="0" w:space="0" w:color="auto"/>
                            <w:bottom w:val="none" w:sz="0" w:space="0" w:color="auto"/>
                            <w:right w:val="none" w:sz="0" w:space="0" w:color="auto"/>
                          </w:divBdr>
                        </w:div>
                        <w:div w:id="1342314896">
                          <w:marLeft w:val="0"/>
                          <w:marRight w:val="0"/>
                          <w:marTop w:val="0"/>
                          <w:marBottom w:val="0"/>
                          <w:divBdr>
                            <w:top w:val="none" w:sz="0" w:space="0" w:color="auto"/>
                            <w:left w:val="none" w:sz="0" w:space="0" w:color="auto"/>
                            <w:bottom w:val="none" w:sz="0" w:space="0" w:color="auto"/>
                            <w:right w:val="none" w:sz="0" w:space="0" w:color="auto"/>
                          </w:divBdr>
                        </w:div>
                        <w:div w:id="640354610">
                          <w:marLeft w:val="0"/>
                          <w:marRight w:val="0"/>
                          <w:marTop w:val="0"/>
                          <w:marBottom w:val="0"/>
                          <w:divBdr>
                            <w:top w:val="none" w:sz="0" w:space="0" w:color="auto"/>
                            <w:left w:val="none" w:sz="0" w:space="0" w:color="auto"/>
                            <w:bottom w:val="none" w:sz="0" w:space="0" w:color="auto"/>
                            <w:right w:val="none" w:sz="0" w:space="0" w:color="auto"/>
                          </w:divBdr>
                        </w:div>
                        <w:div w:id="1557160068">
                          <w:marLeft w:val="0"/>
                          <w:marRight w:val="0"/>
                          <w:marTop w:val="0"/>
                          <w:marBottom w:val="0"/>
                          <w:divBdr>
                            <w:top w:val="none" w:sz="0" w:space="0" w:color="auto"/>
                            <w:left w:val="none" w:sz="0" w:space="0" w:color="auto"/>
                            <w:bottom w:val="none" w:sz="0" w:space="0" w:color="auto"/>
                            <w:right w:val="none" w:sz="0" w:space="0" w:color="auto"/>
                          </w:divBdr>
                        </w:div>
                        <w:div w:id="1400791101">
                          <w:marLeft w:val="0"/>
                          <w:marRight w:val="0"/>
                          <w:marTop w:val="0"/>
                          <w:marBottom w:val="0"/>
                          <w:divBdr>
                            <w:top w:val="none" w:sz="0" w:space="0" w:color="auto"/>
                            <w:left w:val="none" w:sz="0" w:space="0" w:color="auto"/>
                            <w:bottom w:val="none" w:sz="0" w:space="0" w:color="auto"/>
                            <w:right w:val="none" w:sz="0" w:space="0" w:color="auto"/>
                          </w:divBdr>
                        </w:div>
                        <w:div w:id="825129535">
                          <w:marLeft w:val="0"/>
                          <w:marRight w:val="0"/>
                          <w:marTop w:val="0"/>
                          <w:marBottom w:val="0"/>
                          <w:divBdr>
                            <w:top w:val="none" w:sz="0" w:space="0" w:color="auto"/>
                            <w:left w:val="none" w:sz="0" w:space="0" w:color="auto"/>
                            <w:bottom w:val="none" w:sz="0" w:space="0" w:color="auto"/>
                            <w:right w:val="none" w:sz="0" w:space="0" w:color="auto"/>
                          </w:divBdr>
                        </w:div>
                        <w:div w:id="2050909839">
                          <w:marLeft w:val="0"/>
                          <w:marRight w:val="0"/>
                          <w:marTop w:val="0"/>
                          <w:marBottom w:val="0"/>
                          <w:divBdr>
                            <w:top w:val="none" w:sz="0" w:space="0" w:color="auto"/>
                            <w:left w:val="none" w:sz="0" w:space="0" w:color="auto"/>
                            <w:bottom w:val="none" w:sz="0" w:space="0" w:color="auto"/>
                            <w:right w:val="none" w:sz="0" w:space="0" w:color="auto"/>
                          </w:divBdr>
                        </w:div>
                        <w:div w:id="667247138">
                          <w:marLeft w:val="0"/>
                          <w:marRight w:val="0"/>
                          <w:marTop w:val="0"/>
                          <w:marBottom w:val="0"/>
                          <w:divBdr>
                            <w:top w:val="none" w:sz="0" w:space="0" w:color="auto"/>
                            <w:left w:val="none" w:sz="0" w:space="0" w:color="auto"/>
                            <w:bottom w:val="none" w:sz="0" w:space="0" w:color="auto"/>
                            <w:right w:val="none" w:sz="0" w:space="0" w:color="auto"/>
                          </w:divBdr>
                        </w:div>
                        <w:div w:id="1557204726">
                          <w:marLeft w:val="0"/>
                          <w:marRight w:val="0"/>
                          <w:marTop w:val="0"/>
                          <w:marBottom w:val="0"/>
                          <w:divBdr>
                            <w:top w:val="none" w:sz="0" w:space="0" w:color="auto"/>
                            <w:left w:val="none" w:sz="0" w:space="0" w:color="auto"/>
                            <w:bottom w:val="none" w:sz="0" w:space="0" w:color="auto"/>
                            <w:right w:val="none" w:sz="0" w:space="0" w:color="auto"/>
                          </w:divBdr>
                        </w:div>
                        <w:div w:id="20865596">
                          <w:marLeft w:val="0"/>
                          <w:marRight w:val="0"/>
                          <w:marTop w:val="0"/>
                          <w:marBottom w:val="0"/>
                          <w:divBdr>
                            <w:top w:val="none" w:sz="0" w:space="0" w:color="auto"/>
                            <w:left w:val="none" w:sz="0" w:space="0" w:color="auto"/>
                            <w:bottom w:val="none" w:sz="0" w:space="0" w:color="auto"/>
                            <w:right w:val="none" w:sz="0" w:space="0" w:color="auto"/>
                          </w:divBdr>
                        </w:div>
                        <w:div w:id="834151670">
                          <w:marLeft w:val="0"/>
                          <w:marRight w:val="0"/>
                          <w:marTop w:val="0"/>
                          <w:marBottom w:val="0"/>
                          <w:divBdr>
                            <w:top w:val="none" w:sz="0" w:space="0" w:color="auto"/>
                            <w:left w:val="none" w:sz="0" w:space="0" w:color="auto"/>
                            <w:bottom w:val="none" w:sz="0" w:space="0" w:color="auto"/>
                            <w:right w:val="none" w:sz="0" w:space="0" w:color="auto"/>
                          </w:divBdr>
                        </w:div>
                        <w:div w:id="1923105649">
                          <w:marLeft w:val="0"/>
                          <w:marRight w:val="0"/>
                          <w:marTop w:val="0"/>
                          <w:marBottom w:val="0"/>
                          <w:divBdr>
                            <w:top w:val="none" w:sz="0" w:space="0" w:color="auto"/>
                            <w:left w:val="none" w:sz="0" w:space="0" w:color="auto"/>
                            <w:bottom w:val="none" w:sz="0" w:space="0" w:color="auto"/>
                            <w:right w:val="none" w:sz="0" w:space="0" w:color="auto"/>
                          </w:divBdr>
                        </w:div>
                      </w:divsChild>
                    </w:div>
                    <w:div w:id="719013465">
                      <w:marLeft w:val="0"/>
                      <w:marRight w:val="0"/>
                      <w:marTop w:val="0"/>
                      <w:marBottom w:val="0"/>
                      <w:divBdr>
                        <w:top w:val="none" w:sz="0" w:space="0" w:color="auto"/>
                        <w:left w:val="none" w:sz="0" w:space="0" w:color="auto"/>
                        <w:bottom w:val="none" w:sz="0" w:space="0" w:color="auto"/>
                        <w:right w:val="none" w:sz="0" w:space="0" w:color="auto"/>
                      </w:divBdr>
                      <w:divsChild>
                        <w:div w:id="998265871">
                          <w:marLeft w:val="0"/>
                          <w:marRight w:val="0"/>
                          <w:marTop w:val="0"/>
                          <w:marBottom w:val="0"/>
                          <w:divBdr>
                            <w:top w:val="none" w:sz="0" w:space="0" w:color="auto"/>
                            <w:left w:val="none" w:sz="0" w:space="0" w:color="auto"/>
                            <w:bottom w:val="none" w:sz="0" w:space="0" w:color="auto"/>
                            <w:right w:val="none" w:sz="0" w:space="0" w:color="auto"/>
                          </w:divBdr>
                        </w:div>
                        <w:div w:id="1543205644">
                          <w:marLeft w:val="0"/>
                          <w:marRight w:val="0"/>
                          <w:marTop w:val="0"/>
                          <w:marBottom w:val="0"/>
                          <w:divBdr>
                            <w:top w:val="none" w:sz="0" w:space="0" w:color="auto"/>
                            <w:left w:val="none" w:sz="0" w:space="0" w:color="auto"/>
                            <w:bottom w:val="none" w:sz="0" w:space="0" w:color="auto"/>
                            <w:right w:val="none" w:sz="0" w:space="0" w:color="auto"/>
                          </w:divBdr>
                        </w:div>
                        <w:div w:id="719862164">
                          <w:marLeft w:val="0"/>
                          <w:marRight w:val="0"/>
                          <w:marTop w:val="0"/>
                          <w:marBottom w:val="0"/>
                          <w:divBdr>
                            <w:top w:val="none" w:sz="0" w:space="0" w:color="auto"/>
                            <w:left w:val="none" w:sz="0" w:space="0" w:color="auto"/>
                            <w:bottom w:val="none" w:sz="0" w:space="0" w:color="auto"/>
                            <w:right w:val="none" w:sz="0" w:space="0" w:color="auto"/>
                          </w:divBdr>
                        </w:div>
                        <w:div w:id="1782649810">
                          <w:marLeft w:val="0"/>
                          <w:marRight w:val="0"/>
                          <w:marTop w:val="0"/>
                          <w:marBottom w:val="0"/>
                          <w:divBdr>
                            <w:top w:val="none" w:sz="0" w:space="0" w:color="auto"/>
                            <w:left w:val="none" w:sz="0" w:space="0" w:color="auto"/>
                            <w:bottom w:val="none" w:sz="0" w:space="0" w:color="auto"/>
                            <w:right w:val="none" w:sz="0" w:space="0" w:color="auto"/>
                          </w:divBdr>
                        </w:div>
                        <w:div w:id="1860002745">
                          <w:marLeft w:val="0"/>
                          <w:marRight w:val="0"/>
                          <w:marTop w:val="0"/>
                          <w:marBottom w:val="0"/>
                          <w:divBdr>
                            <w:top w:val="none" w:sz="0" w:space="0" w:color="auto"/>
                            <w:left w:val="none" w:sz="0" w:space="0" w:color="auto"/>
                            <w:bottom w:val="none" w:sz="0" w:space="0" w:color="auto"/>
                            <w:right w:val="none" w:sz="0" w:space="0" w:color="auto"/>
                          </w:divBdr>
                        </w:div>
                        <w:div w:id="1169371280">
                          <w:marLeft w:val="0"/>
                          <w:marRight w:val="0"/>
                          <w:marTop w:val="0"/>
                          <w:marBottom w:val="0"/>
                          <w:divBdr>
                            <w:top w:val="none" w:sz="0" w:space="0" w:color="auto"/>
                            <w:left w:val="none" w:sz="0" w:space="0" w:color="auto"/>
                            <w:bottom w:val="none" w:sz="0" w:space="0" w:color="auto"/>
                            <w:right w:val="none" w:sz="0" w:space="0" w:color="auto"/>
                          </w:divBdr>
                        </w:div>
                        <w:div w:id="351036677">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578833743">
                          <w:marLeft w:val="0"/>
                          <w:marRight w:val="0"/>
                          <w:marTop w:val="0"/>
                          <w:marBottom w:val="0"/>
                          <w:divBdr>
                            <w:top w:val="none" w:sz="0" w:space="0" w:color="auto"/>
                            <w:left w:val="none" w:sz="0" w:space="0" w:color="auto"/>
                            <w:bottom w:val="none" w:sz="0" w:space="0" w:color="auto"/>
                            <w:right w:val="none" w:sz="0" w:space="0" w:color="auto"/>
                          </w:divBdr>
                        </w:div>
                        <w:div w:id="1979260934">
                          <w:marLeft w:val="0"/>
                          <w:marRight w:val="0"/>
                          <w:marTop w:val="0"/>
                          <w:marBottom w:val="0"/>
                          <w:divBdr>
                            <w:top w:val="none" w:sz="0" w:space="0" w:color="auto"/>
                            <w:left w:val="none" w:sz="0" w:space="0" w:color="auto"/>
                            <w:bottom w:val="none" w:sz="0" w:space="0" w:color="auto"/>
                            <w:right w:val="none" w:sz="0" w:space="0" w:color="auto"/>
                          </w:divBdr>
                        </w:div>
                        <w:div w:id="403452320">
                          <w:marLeft w:val="0"/>
                          <w:marRight w:val="0"/>
                          <w:marTop w:val="0"/>
                          <w:marBottom w:val="0"/>
                          <w:divBdr>
                            <w:top w:val="none" w:sz="0" w:space="0" w:color="auto"/>
                            <w:left w:val="none" w:sz="0" w:space="0" w:color="auto"/>
                            <w:bottom w:val="none" w:sz="0" w:space="0" w:color="auto"/>
                            <w:right w:val="none" w:sz="0" w:space="0" w:color="auto"/>
                          </w:divBdr>
                        </w:div>
                        <w:div w:id="1395011877">
                          <w:marLeft w:val="0"/>
                          <w:marRight w:val="0"/>
                          <w:marTop w:val="0"/>
                          <w:marBottom w:val="0"/>
                          <w:divBdr>
                            <w:top w:val="none" w:sz="0" w:space="0" w:color="auto"/>
                            <w:left w:val="none" w:sz="0" w:space="0" w:color="auto"/>
                            <w:bottom w:val="none" w:sz="0" w:space="0" w:color="auto"/>
                            <w:right w:val="none" w:sz="0" w:space="0" w:color="auto"/>
                          </w:divBdr>
                        </w:div>
                        <w:div w:id="1621911211">
                          <w:marLeft w:val="0"/>
                          <w:marRight w:val="0"/>
                          <w:marTop w:val="0"/>
                          <w:marBottom w:val="0"/>
                          <w:divBdr>
                            <w:top w:val="none" w:sz="0" w:space="0" w:color="auto"/>
                            <w:left w:val="none" w:sz="0" w:space="0" w:color="auto"/>
                            <w:bottom w:val="none" w:sz="0" w:space="0" w:color="auto"/>
                            <w:right w:val="none" w:sz="0" w:space="0" w:color="auto"/>
                          </w:divBdr>
                        </w:div>
                        <w:div w:id="1412697502">
                          <w:marLeft w:val="0"/>
                          <w:marRight w:val="0"/>
                          <w:marTop w:val="0"/>
                          <w:marBottom w:val="0"/>
                          <w:divBdr>
                            <w:top w:val="none" w:sz="0" w:space="0" w:color="auto"/>
                            <w:left w:val="none" w:sz="0" w:space="0" w:color="auto"/>
                            <w:bottom w:val="none" w:sz="0" w:space="0" w:color="auto"/>
                            <w:right w:val="none" w:sz="0" w:space="0" w:color="auto"/>
                          </w:divBdr>
                        </w:div>
                        <w:div w:id="54553472">
                          <w:marLeft w:val="0"/>
                          <w:marRight w:val="0"/>
                          <w:marTop w:val="0"/>
                          <w:marBottom w:val="0"/>
                          <w:divBdr>
                            <w:top w:val="none" w:sz="0" w:space="0" w:color="auto"/>
                            <w:left w:val="none" w:sz="0" w:space="0" w:color="auto"/>
                            <w:bottom w:val="none" w:sz="0" w:space="0" w:color="auto"/>
                            <w:right w:val="none" w:sz="0" w:space="0" w:color="auto"/>
                          </w:divBdr>
                        </w:div>
                        <w:div w:id="931544310">
                          <w:marLeft w:val="0"/>
                          <w:marRight w:val="0"/>
                          <w:marTop w:val="0"/>
                          <w:marBottom w:val="0"/>
                          <w:divBdr>
                            <w:top w:val="none" w:sz="0" w:space="0" w:color="auto"/>
                            <w:left w:val="none" w:sz="0" w:space="0" w:color="auto"/>
                            <w:bottom w:val="none" w:sz="0" w:space="0" w:color="auto"/>
                            <w:right w:val="none" w:sz="0" w:space="0" w:color="auto"/>
                          </w:divBdr>
                        </w:div>
                        <w:div w:id="1078668923">
                          <w:marLeft w:val="0"/>
                          <w:marRight w:val="0"/>
                          <w:marTop w:val="0"/>
                          <w:marBottom w:val="0"/>
                          <w:divBdr>
                            <w:top w:val="none" w:sz="0" w:space="0" w:color="auto"/>
                            <w:left w:val="none" w:sz="0" w:space="0" w:color="auto"/>
                            <w:bottom w:val="none" w:sz="0" w:space="0" w:color="auto"/>
                            <w:right w:val="none" w:sz="0" w:space="0" w:color="auto"/>
                          </w:divBdr>
                        </w:div>
                        <w:div w:id="999038167">
                          <w:marLeft w:val="0"/>
                          <w:marRight w:val="0"/>
                          <w:marTop w:val="0"/>
                          <w:marBottom w:val="0"/>
                          <w:divBdr>
                            <w:top w:val="none" w:sz="0" w:space="0" w:color="auto"/>
                            <w:left w:val="none" w:sz="0" w:space="0" w:color="auto"/>
                            <w:bottom w:val="none" w:sz="0" w:space="0" w:color="auto"/>
                            <w:right w:val="none" w:sz="0" w:space="0" w:color="auto"/>
                          </w:divBdr>
                        </w:div>
                        <w:div w:id="100534799">
                          <w:marLeft w:val="0"/>
                          <w:marRight w:val="0"/>
                          <w:marTop w:val="0"/>
                          <w:marBottom w:val="0"/>
                          <w:divBdr>
                            <w:top w:val="none" w:sz="0" w:space="0" w:color="auto"/>
                            <w:left w:val="none" w:sz="0" w:space="0" w:color="auto"/>
                            <w:bottom w:val="none" w:sz="0" w:space="0" w:color="auto"/>
                            <w:right w:val="none" w:sz="0" w:space="0" w:color="auto"/>
                          </w:divBdr>
                        </w:div>
                        <w:div w:id="1849438609">
                          <w:marLeft w:val="0"/>
                          <w:marRight w:val="0"/>
                          <w:marTop w:val="0"/>
                          <w:marBottom w:val="0"/>
                          <w:divBdr>
                            <w:top w:val="none" w:sz="0" w:space="0" w:color="auto"/>
                            <w:left w:val="none" w:sz="0" w:space="0" w:color="auto"/>
                            <w:bottom w:val="none" w:sz="0" w:space="0" w:color="auto"/>
                            <w:right w:val="none" w:sz="0" w:space="0" w:color="auto"/>
                          </w:divBdr>
                        </w:div>
                        <w:div w:id="750389875">
                          <w:marLeft w:val="0"/>
                          <w:marRight w:val="0"/>
                          <w:marTop w:val="0"/>
                          <w:marBottom w:val="0"/>
                          <w:divBdr>
                            <w:top w:val="none" w:sz="0" w:space="0" w:color="auto"/>
                            <w:left w:val="none" w:sz="0" w:space="0" w:color="auto"/>
                            <w:bottom w:val="none" w:sz="0" w:space="0" w:color="auto"/>
                            <w:right w:val="none" w:sz="0" w:space="0" w:color="auto"/>
                          </w:divBdr>
                        </w:div>
                        <w:div w:id="1816527005">
                          <w:marLeft w:val="0"/>
                          <w:marRight w:val="0"/>
                          <w:marTop w:val="0"/>
                          <w:marBottom w:val="0"/>
                          <w:divBdr>
                            <w:top w:val="none" w:sz="0" w:space="0" w:color="auto"/>
                            <w:left w:val="none" w:sz="0" w:space="0" w:color="auto"/>
                            <w:bottom w:val="none" w:sz="0" w:space="0" w:color="auto"/>
                            <w:right w:val="none" w:sz="0" w:space="0" w:color="auto"/>
                          </w:divBdr>
                        </w:div>
                        <w:div w:id="73939223">
                          <w:marLeft w:val="0"/>
                          <w:marRight w:val="0"/>
                          <w:marTop w:val="0"/>
                          <w:marBottom w:val="0"/>
                          <w:divBdr>
                            <w:top w:val="none" w:sz="0" w:space="0" w:color="auto"/>
                            <w:left w:val="none" w:sz="0" w:space="0" w:color="auto"/>
                            <w:bottom w:val="none" w:sz="0" w:space="0" w:color="auto"/>
                            <w:right w:val="none" w:sz="0" w:space="0" w:color="auto"/>
                          </w:divBdr>
                        </w:div>
                        <w:div w:id="994333049">
                          <w:marLeft w:val="0"/>
                          <w:marRight w:val="0"/>
                          <w:marTop w:val="0"/>
                          <w:marBottom w:val="0"/>
                          <w:divBdr>
                            <w:top w:val="none" w:sz="0" w:space="0" w:color="auto"/>
                            <w:left w:val="none" w:sz="0" w:space="0" w:color="auto"/>
                            <w:bottom w:val="none" w:sz="0" w:space="0" w:color="auto"/>
                            <w:right w:val="none" w:sz="0" w:space="0" w:color="auto"/>
                          </w:divBdr>
                        </w:div>
                        <w:div w:id="1086416598">
                          <w:marLeft w:val="0"/>
                          <w:marRight w:val="0"/>
                          <w:marTop w:val="0"/>
                          <w:marBottom w:val="0"/>
                          <w:divBdr>
                            <w:top w:val="none" w:sz="0" w:space="0" w:color="auto"/>
                            <w:left w:val="none" w:sz="0" w:space="0" w:color="auto"/>
                            <w:bottom w:val="none" w:sz="0" w:space="0" w:color="auto"/>
                            <w:right w:val="none" w:sz="0" w:space="0" w:color="auto"/>
                          </w:divBdr>
                        </w:div>
                        <w:div w:id="1287003214">
                          <w:marLeft w:val="0"/>
                          <w:marRight w:val="0"/>
                          <w:marTop w:val="0"/>
                          <w:marBottom w:val="0"/>
                          <w:divBdr>
                            <w:top w:val="none" w:sz="0" w:space="0" w:color="auto"/>
                            <w:left w:val="none" w:sz="0" w:space="0" w:color="auto"/>
                            <w:bottom w:val="none" w:sz="0" w:space="0" w:color="auto"/>
                            <w:right w:val="none" w:sz="0" w:space="0" w:color="auto"/>
                          </w:divBdr>
                        </w:div>
                        <w:div w:id="1727146277">
                          <w:marLeft w:val="0"/>
                          <w:marRight w:val="0"/>
                          <w:marTop w:val="0"/>
                          <w:marBottom w:val="0"/>
                          <w:divBdr>
                            <w:top w:val="none" w:sz="0" w:space="0" w:color="auto"/>
                            <w:left w:val="none" w:sz="0" w:space="0" w:color="auto"/>
                            <w:bottom w:val="none" w:sz="0" w:space="0" w:color="auto"/>
                            <w:right w:val="none" w:sz="0" w:space="0" w:color="auto"/>
                          </w:divBdr>
                        </w:div>
                        <w:div w:id="108866544">
                          <w:marLeft w:val="0"/>
                          <w:marRight w:val="0"/>
                          <w:marTop w:val="0"/>
                          <w:marBottom w:val="0"/>
                          <w:divBdr>
                            <w:top w:val="none" w:sz="0" w:space="0" w:color="auto"/>
                            <w:left w:val="none" w:sz="0" w:space="0" w:color="auto"/>
                            <w:bottom w:val="none" w:sz="0" w:space="0" w:color="auto"/>
                            <w:right w:val="none" w:sz="0" w:space="0" w:color="auto"/>
                          </w:divBdr>
                        </w:div>
                        <w:div w:id="721054542">
                          <w:marLeft w:val="0"/>
                          <w:marRight w:val="0"/>
                          <w:marTop w:val="0"/>
                          <w:marBottom w:val="0"/>
                          <w:divBdr>
                            <w:top w:val="none" w:sz="0" w:space="0" w:color="auto"/>
                            <w:left w:val="none" w:sz="0" w:space="0" w:color="auto"/>
                            <w:bottom w:val="none" w:sz="0" w:space="0" w:color="auto"/>
                            <w:right w:val="none" w:sz="0" w:space="0" w:color="auto"/>
                          </w:divBdr>
                        </w:div>
                        <w:div w:id="761992231">
                          <w:marLeft w:val="0"/>
                          <w:marRight w:val="0"/>
                          <w:marTop w:val="0"/>
                          <w:marBottom w:val="0"/>
                          <w:divBdr>
                            <w:top w:val="none" w:sz="0" w:space="0" w:color="auto"/>
                            <w:left w:val="none" w:sz="0" w:space="0" w:color="auto"/>
                            <w:bottom w:val="none" w:sz="0" w:space="0" w:color="auto"/>
                            <w:right w:val="none" w:sz="0" w:space="0" w:color="auto"/>
                          </w:divBdr>
                        </w:div>
                        <w:div w:id="730539840">
                          <w:marLeft w:val="0"/>
                          <w:marRight w:val="0"/>
                          <w:marTop w:val="0"/>
                          <w:marBottom w:val="0"/>
                          <w:divBdr>
                            <w:top w:val="none" w:sz="0" w:space="0" w:color="auto"/>
                            <w:left w:val="none" w:sz="0" w:space="0" w:color="auto"/>
                            <w:bottom w:val="none" w:sz="0" w:space="0" w:color="auto"/>
                            <w:right w:val="none" w:sz="0" w:space="0" w:color="auto"/>
                          </w:divBdr>
                        </w:div>
                        <w:div w:id="1646660432">
                          <w:marLeft w:val="0"/>
                          <w:marRight w:val="0"/>
                          <w:marTop w:val="0"/>
                          <w:marBottom w:val="0"/>
                          <w:divBdr>
                            <w:top w:val="none" w:sz="0" w:space="0" w:color="auto"/>
                            <w:left w:val="none" w:sz="0" w:space="0" w:color="auto"/>
                            <w:bottom w:val="none" w:sz="0" w:space="0" w:color="auto"/>
                            <w:right w:val="none" w:sz="0" w:space="0" w:color="auto"/>
                          </w:divBdr>
                        </w:div>
                        <w:div w:id="2141027565">
                          <w:marLeft w:val="0"/>
                          <w:marRight w:val="0"/>
                          <w:marTop w:val="0"/>
                          <w:marBottom w:val="0"/>
                          <w:divBdr>
                            <w:top w:val="none" w:sz="0" w:space="0" w:color="auto"/>
                            <w:left w:val="none" w:sz="0" w:space="0" w:color="auto"/>
                            <w:bottom w:val="none" w:sz="0" w:space="0" w:color="auto"/>
                            <w:right w:val="none" w:sz="0" w:space="0" w:color="auto"/>
                          </w:divBdr>
                        </w:div>
                        <w:div w:id="1247305998">
                          <w:marLeft w:val="0"/>
                          <w:marRight w:val="0"/>
                          <w:marTop w:val="0"/>
                          <w:marBottom w:val="0"/>
                          <w:divBdr>
                            <w:top w:val="none" w:sz="0" w:space="0" w:color="auto"/>
                            <w:left w:val="none" w:sz="0" w:space="0" w:color="auto"/>
                            <w:bottom w:val="none" w:sz="0" w:space="0" w:color="auto"/>
                            <w:right w:val="none" w:sz="0" w:space="0" w:color="auto"/>
                          </w:divBdr>
                        </w:div>
                        <w:div w:id="2041856702">
                          <w:marLeft w:val="0"/>
                          <w:marRight w:val="0"/>
                          <w:marTop w:val="0"/>
                          <w:marBottom w:val="0"/>
                          <w:divBdr>
                            <w:top w:val="none" w:sz="0" w:space="0" w:color="auto"/>
                            <w:left w:val="none" w:sz="0" w:space="0" w:color="auto"/>
                            <w:bottom w:val="none" w:sz="0" w:space="0" w:color="auto"/>
                            <w:right w:val="none" w:sz="0" w:space="0" w:color="auto"/>
                          </w:divBdr>
                        </w:div>
                        <w:div w:id="108817083">
                          <w:marLeft w:val="0"/>
                          <w:marRight w:val="0"/>
                          <w:marTop w:val="0"/>
                          <w:marBottom w:val="0"/>
                          <w:divBdr>
                            <w:top w:val="none" w:sz="0" w:space="0" w:color="auto"/>
                            <w:left w:val="none" w:sz="0" w:space="0" w:color="auto"/>
                            <w:bottom w:val="none" w:sz="0" w:space="0" w:color="auto"/>
                            <w:right w:val="none" w:sz="0" w:space="0" w:color="auto"/>
                          </w:divBdr>
                        </w:div>
                        <w:div w:id="6856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189833">
              <w:marLeft w:val="0"/>
              <w:marRight w:val="0"/>
              <w:marTop w:val="180"/>
              <w:marBottom w:val="180"/>
              <w:divBdr>
                <w:top w:val="none" w:sz="0" w:space="0" w:color="auto"/>
                <w:left w:val="none" w:sz="0" w:space="0" w:color="auto"/>
                <w:bottom w:val="none" w:sz="0" w:space="0" w:color="auto"/>
                <w:right w:val="none" w:sz="0" w:space="0" w:color="auto"/>
              </w:divBdr>
              <w:divsChild>
                <w:div w:id="1873226470">
                  <w:marLeft w:val="0"/>
                  <w:marRight w:val="0"/>
                  <w:marTop w:val="0"/>
                  <w:marBottom w:val="0"/>
                  <w:divBdr>
                    <w:top w:val="none" w:sz="0" w:space="0" w:color="auto"/>
                    <w:left w:val="none" w:sz="0" w:space="0" w:color="auto"/>
                    <w:bottom w:val="none" w:sz="0" w:space="0" w:color="auto"/>
                    <w:right w:val="none" w:sz="0" w:space="0" w:color="auto"/>
                  </w:divBdr>
                  <w:divsChild>
                    <w:div w:id="248395769">
                      <w:marLeft w:val="0"/>
                      <w:marRight w:val="0"/>
                      <w:marTop w:val="0"/>
                      <w:marBottom w:val="0"/>
                      <w:divBdr>
                        <w:top w:val="none" w:sz="0" w:space="0" w:color="auto"/>
                        <w:left w:val="none" w:sz="0" w:space="0" w:color="auto"/>
                        <w:bottom w:val="none" w:sz="0" w:space="0" w:color="auto"/>
                        <w:right w:val="none" w:sz="0" w:space="0" w:color="auto"/>
                      </w:divBdr>
                    </w:div>
                  </w:divsChild>
                </w:div>
                <w:div w:id="245460005">
                  <w:marLeft w:val="0"/>
                  <w:marRight w:val="0"/>
                  <w:marTop w:val="0"/>
                  <w:marBottom w:val="0"/>
                  <w:divBdr>
                    <w:top w:val="none" w:sz="0" w:space="0" w:color="auto"/>
                    <w:left w:val="none" w:sz="0" w:space="0" w:color="auto"/>
                    <w:bottom w:val="none" w:sz="0" w:space="0" w:color="auto"/>
                    <w:right w:val="none" w:sz="0" w:space="0" w:color="auto"/>
                  </w:divBdr>
                  <w:divsChild>
                    <w:div w:id="1937129010">
                      <w:marLeft w:val="0"/>
                      <w:marRight w:val="0"/>
                      <w:marTop w:val="0"/>
                      <w:marBottom w:val="0"/>
                      <w:divBdr>
                        <w:top w:val="none" w:sz="0" w:space="0" w:color="auto"/>
                        <w:left w:val="none" w:sz="0" w:space="0" w:color="auto"/>
                        <w:bottom w:val="none" w:sz="0" w:space="0" w:color="auto"/>
                        <w:right w:val="none" w:sz="0" w:space="0" w:color="auto"/>
                      </w:divBdr>
                      <w:divsChild>
                        <w:div w:id="1496798072">
                          <w:marLeft w:val="0"/>
                          <w:marRight w:val="0"/>
                          <w:marTop w:val="0"/>
                          <w:marBottom w:val="0"/>
                          <w:divBdr>
                            <w:top w:val="none" w:sz="0" w:space="0" w:color="auto"/>
                            <w:left w:val="none" w:sz="0" w:space="0" w:color="auto"/>
                            <w:bottom w:val="none" w:sz="0" w:space="0" w:color="auto"/>
                            <w:right w:val="none" w:sz="0" w:space="0" w:color="auto"/>
                          </w:divBdr>
                        </w:div>
                        <w:div w:id="1197694213">
                          <w:marLeft w:val="0"/>
                          <w:marRight w:val="0"/>
                          <w:marTop w:val="0"/>
                          <w:marBottom w:val="0"/>
                          <w:divBdr>
                            <w:top w:val="none" w:sz="0" w:space="0" w:color="auto"/>
                            <w:left w:val="none" w:sz="0" w:space="0" w:color="auto"/>
                            <w:bottom w:val="none" w:sz="0" w:space="0" w:color="auto"/>
                            <w:right w:val="none" w:sz="0" w:space="0" w:color="auto"/>
                          </w:divBdr>
                        </w:div>
                        <w:div w:id="759833365">
                          <w:marLeft w:val="0"/>
                          <w:marRight w:val="0"/>
                          <w:marTop w:val="0"/>
                          <w:marBottom w:val="0"/>
                          <w:divBdr>
                            <w:top w:val="none" w:sz="0" w:space="0" w:color="auto"/>
                            <w:left w:val="none" w:sz="0" w:space="0" w:color="auto"/>
                            <w:bottom w:val="none" w:sz="0" w:space="0" w:color="auto"/>
                            <w:right w:val="none" w:sz="0" w:space="0" w:color="auto"/>
                          </w:divBdr>
                        </w:div>
                        <w:div w:id="1959993687">
                          <w:marLeft w:val="0"/>
                          <w:marRight w:val="0"/>
                          <w:marTop w:val="0"/>
                          <w:marBottom w:val="0"/>
                          <w:divBdr>
                            <w:top w:val="none" w:sz="0" w:space="0" w:color="auto"/>
                            <w:left w:val="none" w:sz="0" w:space="0" w:color="auto"/>
                            <w:bottom w:val="none" w:sz="0" w:space="0" w:color="auto"/>
                            <w:right w:val="none" w:sz="0" w:space="0" w:color="auto"/>
                          </w:divBdr>
                        </w:div>
                        <w:div w:id="257297477">
                          <w:marLeft w:val="0"/>
                          <w:marRight w:val="0"/>
                          <w:marTop w:val="0"/>
                          <w:marBottom w:val="0"/>
                          <w:divBdr>
                            <w:top w:val="none" w:sz="0" w:space="0" w:color="auto"/>
                            <w:left w:val="none" w:sz="0" w:space="0" w:color="auto"/>
                            <w:bottom w:val="none" w:sz="0" w:space="0" w:color="auto"/>
                            <w:right w:val="none" w:sz="0" w:space="0" w:color="auto"/>
                          </w:divBdr>
                        </w:div>
                        <w:div w:id="871186615">
                          <w:marLeft w:val="0"/>
                          <w:marRight w:val="0"/>
                          <w:marTop w:val="0"/>
                          <w:marBottom w:val="0"/>
                          <w:divBdr>
                            <w:top w:val="none" w:sz="0" w:space="0" w:color="auto"/>
                            <w:left w:val="none" w:sz="0" w:space="0" w:color="auto"/>
                            <w:bottom w:val="none" w:sz="0" w:space="0" w:color="auto"/>
                            <w:right w:val="none" w:sz="0" w:space="0" w:color="auto"/>
                          </w:divBdr>
                        </w:div>
                        <w:div w:id="1178344454">
                          <w:marLeft w:val="0"/>
                          <w:marRight w:val="0"/>
                          <w:marTop w:val="0"/>
                          <w:marBottom w:val="0"/>
                          <w:divBdr>
                            <w:top w:val="none" w:sz="0" w:space="0" w:color="auto"/>
                            <w:left w:val="none" w:sz="0" w:space="0" w:color="auto"/>
                            <w:bottom w:val="none" w:sz="0" w:space="0" w:color="auto"/>
                            <w:right w:val="none" w:sz="0" w:space="0" w:color="auto"/>
                          </w:divBdr>
                        </w:div>
                        <w:div w:id="881478509">
                          <w:marLeft w:val="0"/>
                          <w:marRight w:val="0"/>
                          <w:marTop w:val="0"/>
                          <w:marBottom w:val="0"/>
                          <w:divBdr>
                            <w:top w:val="none" w:sz="0" w:space="0" w:color="auto"/>
                            <w:left w:val="none" w:sz="0" w:space="0" w:color="auto"/>
                            <w:bottom w:val="none" w:sz="0" w:space="0" w:color="auto"/>
                            <w:right w:val="none" w:sz="0" w:space="0" w:color="auto"/>
                          </w:divBdr>
                        </w:div>
                        <w:div w:id="905603038">
                          <w:marLeft w:val="0"/>
                          <w:marRight w:val="0"/>
                          <w:marTop w:val="0"/>
                          <w:marBottom w:val="0"/>
                          <w:divBdr>
                            <w:top w:val="none" w:sz="0" w:space="0" w:color="auto"/>
                            <w:left w:val="none" w:sz="0" w:space="0" w:color="auto"/>
                            <w:bottom w:val="none" w:sz="0" w:space="0" w:color="auto"/>
                            <w:right w:val="none" w:sz="0" w:space="0" w:color="auto"/>
                          </w:divBdr>
                        </w:div>
                        <w:div w:id="1610890479">
                          <w:marLeft w:val="0"/>
                          <w:marRight w:val="0"/>
                          <w:marTop w:val="0"/>
                          <w:marBottom w:val="0"/>
                          <w:divBdr>
                            <w:top w:val="none" w:sz="0" w:space="0" w:color="auto"/>
                            <w:left w:val="none" w:sz="0" w:space="0" w:color="auto"/>
                            <w:bottom w:val="none" w:sz="0" w:space="0" w:color="auto"/>
                            <w:right w:val="none" w:sz="0" w:space="0" w:color="auto"/>
                          </w:divBdr>
                        </w:div>
                        <w:div w:id="800617186">
                          <w:marLeft w:val="0"/>
                          <w:marRight w:val="0"/>
                          <w:marTop w:val="0"/>
                          <w:marBottom w:val="0"/>
                          <w:divBdr>
                            <w:top w:val="none" w:sz="0" w:space="0" w:color="auto"/>
                            <w:left w:val="none" w:sz="0" w:space="0" w:color="auto"/>
                            <w:bottom w:val="none" w:sz="0" w:space="0" w:color="auto"/>
                            <w:right w:val="none" w:sz="0" w:space="0" w:color="auto"/>
                          </w:divBdr>
                        </w:div>
                        <w:div w:id="2140956525">
                          <w:marLeft w:val="0"/>
                          <w:marRight w:val="0"/>
                          <w:marTop w:val="0"/>
                          <w:marBottom w:val="0"/>
                          <w:divBdr>
                            <w:top w:val="none" w:sz="0" w:space="0" w:color="auto"/>
                            <w:left w:val="none" w:sz="0" w:space="0" w:color="auto"/>
                            <w:bottom w:val="none" w:sz="0" w:space="0" w:color="auto"/>
                            <w:right w:val="none" w:sz="0" w:space="0" w:color="auto"/>
                          </w:divBdr>
                        </w:div>
                        <w:div w:id="1998462445">
                          <w:marLeft w:val="0"/>
                          <w:marRight w:val="0"/>
                          <w:marTop w:val="0"/>
                          <w:marBottom w:val="0"/>
                          <w:divBdr>
                            <w:top w:val="none" w:sz="0" w:space="0" w:color="auto"/>
                            <w:left w:val="none" w:sz="0" w:space="0" w:color="auto"/>
                            <w:bottom w:val="none" w:sz="0" w:space="0" w:color="auto"/>
                            <w:right w:val="none" w:sz="0" w:space="0" w:color="auto"/>
                          </w:divBdr>
                        </w:div>
                        <w:div w:id="274945196">
                          <w:marLeft w:val="0"/>
                          <w:marRight w:val="0"/>
                          <w:marTop w:val="0"/>
                          <w:marBottom w:val="0"/>
                          <w:divBdr>
                            <w:top w:val="none" w:sz="0" w:space="0" w:color="auto"/>
                            <w:left w:val="none" w:sz="0" w:space="0" w:color="auto"/>
                            <w:bottom w:val="none" w:sz="0" w:space="0" w:color="auto"/>
                            <w:right w:val="none" w:sz="0" w:space="0" w:color="auto"/>
                          </w:divBdr>
                        </w:div>
                        <w:div w:id="1676417551">
                          <w:marLeft w:val="0"/>
                          <w:marRight w:val="0"/>
                          <w:marTop w:val="0"/>
                          <w:marBottom w:val="0"/>
                          <w:divBdr>
                            <w:top w:val="none" w:sz="0" w:space="0" w:color="auto"/>
                            <w:left w:val="none" w:sz="0" w:space="0" w:color="auto"/>
                            <w:bottom w:val="none" w:sz="0" w:space="0" w:color="auto"/>
                            <w:right w:val="none" w:sz="0" w:space="0" w:color="auto"/>
                          </w:divBdr>
                        </w:div>
                        <w:div w:id="831062585">
                          <w:marLeft w:val="0"/>
                          <w:marRight w:val="0"/>
                          <w:marTop w:val="0"/>
                          <w:marBottom w:val="0"/>
                          <w:divBdr>
                            <w:top w:val="none" w:sz="0" w:space="0" w:color="auto"/>
                            <w:left w:val="none" w:sz="0" w:space="0" w:color="auto"/>
                            <w:bottom w:val="none" w:sz="0" w:space="0" w:color="auto"/>
                            <w:right w:val="none" w:sz="0" w:space="0" w:color="auto"/>
                          </w:divBdr>
                        </w:div>
                        <w:div w:id="1497527618">
                          <w:marLeft w:val="0"/>
                          <w:marRight w:val="0"/>
                          <w:marTop w:val="0"/>
                          <w:marBottom w:val="0"/>
                          <w:divBdr>
                            <w:top w:val="none" w:sz="0" w:space="0" w:color="auto"/>
                            <w:left w:val="none" w:sz="0" w:space="0" w:color="auto"/>
                            <w:bottom w:val="none" w:sz="0" w:space="0" w:color="auto"/>
                            <w:right w:val="none" w:sz="0" w:space="0" w:color="auto"/>
                          </w:divBdr>
                        </w:div>
                        <w:div w:id="273293510">
                          <w:marLeft w:val="0"/>
                          <w:marRight w:val="0"/>
                          <w:marTop w:val="0"/>
                          <w:marBottom w:val="0"/>
                          <w:divBdr>
                            <w:top w:val="none" w:sz="0" w:space="0" w:color="auto"/>
                            <w:left w:val="none" w:sz="0" w:space="0" w:color="auto"/>
                            <w:bottom w:val="none" w:sz="0" w:space="0" w:color="auto"/>
                            <w:right w:val="none" w:sz="0" w:space="0" w:color="auto"/>
                          </w:divBdr>
                        </w:div>
                        <w:div w:id="1426804626">
                          <w:marLeft w:val="0"/>
                          <w:marRight w:val="0"/>
                          <w:marTop w:val="0"/>
                          <w:marBottom w:val="0"/>
                          <w:divBdr>
                            <w:top w:val="none" w:sz="0" w:space="0" w:color="auto"/>
                            <w:left w:val="none" w:sz="0" w:space="0" w:color="auto"/>
                            <w:bottom w:val="none" w:sz="0" w:space="0" w:color="auto"/>
                            <w:right w:val="none" w:sz="0" w:space="0" w:color="auto"/>
                          </w:divBdr>
                        </w:div>
                        <w:div w:id="1086152786">
                          <w:marLeft w:val="0"/>
                          <w:marRight w:val="0"/>
                          <w:marTop w:val="0"/>
                          <w:marBottom w:val="0"/>
                          <w:divBdr>
                            <w:top w:val="none" w:sz="0" w:space="0" w:color="auto"/>
                            <w:left w:val="none" w:sz="0" w:space="0" w:color="auto"/>
                            <w:bottom w:val="none" w:sz="0" w:space="0" w:color="auto"/>
                            <w:right w:val="none" w:sz="0" w:space="0" w:color="auto"/>
                          </w:divBdr>
                        </w:div>
                        <w:div w:id="1260486459">
                          <w:marLeft w:val="0"/>
                          <w:marRight w:val="0"/>
                          <w:marTop w:val="0"/>
                          <w:marBottom w:val="0"/>
                          <w:divBdr>
                            <w:top w:val="none" w:sz="0" w:space="0" w:color="auto"/>
                            <w:left w:val="none" w:sz="0" w:space="0" w:color="auto"/>
                            <w:bottom w:val="none" w:sz="0" w:space="0" w:color="auto"/>
                            <w:right w:val="none" w:sz="0" w:space="0" w:color="auto"/>
                          </w:divBdr>
                        </w:div>
                        <w:div w:id="413362338">
                          <w:marLeft w:val="0"/>
                          <w:marRight w:val="0"/>
                          <w:marTop w:val="0"/>
                          <w:marBottom w:val="0"/>
                          <w:divBdr>
                            <w:top w:val="none" w:sz="0" w:space="0" w:color="auto"/>
                            <w:left w:val="none" w:sz="0" w:space="0" w:color="auto"/>
                            <w:bottom w:val="none" w:sz="0" w:space="0" w:color="auto"/>
                            <w:right w:val="none" w:sz="0" w:space="0" w:color="auto"/>
                          </w:divBdr>
                        </w:div>
                        <w:div w:id="891815808">
                          <w:marLeft w:val="0"/>
                          <w:marRight w:val="0"/>
                          <w:marTop w:val="0"/>
                          <w:marBottom w:val="0"/>
                          <w:divBdr>
                            <w:top w:val="none" w:sz="0" w:space="0" w:color="auto"/>
                            <w:left w:val="none" w:sz="0" w:space="0" w:color="auto"/>
                            <w:bottom w:val="none" w:sz="0" w:space="0" w:color="auto"/>
                            <w:right w:val="none" w:sz="0" w:space="0" w:color="auto"/>
                          </w:divBdr>
                        </w:div>
                        <w:div w:id="855078153">
                          <w:marLeft w:val="0"/>
                          <w:marRight w:val="0"/>
                          <w:marTop w:val="0"/>
                          <w:marBottom w:val="0"/>
                          <w:divBdr>
                            <w:top w:val="none" w:sz="0" w:space="0" w:color="auto"/>
                            <w:left w:val="none" w:sz="0" w:space="0" w:color="auto"/>
                            <w:bottom w:val="none" w:sz="0" w:space="0" w:color="auto"/>
                            <w:right w:val="none" w:sz="0" w:space="0" w:color="auto"/>
                          </w:divBdr>
                        </w:div>
                        <w:div w:id="209850308">
                          <w:marLeft w:val="0"/>
                          <w:marRight w:val="0"/>
                          <w:marTop w:val="0"/>
                          <w:marBottom w:val="0"/>
                          <w:divBdr>
                            <w:top w:val="none" w:sz="0" w:space="0" w:color="auto"/>
                            <w:left w:val="none" w:sz="0" w:space="0" w:color="auto"/>
                            <w:bottom w:val="none" w:sz="0" w:space="0" w:color="auto"/>
                            <w:right w:val="none" w:sz="0" w:space="0" w:color="auto"/>
                          </w:divBdr>
                        </w:div>
                        <w:div w:id="1449087764">
                          <w:marLeft w:val="0"/>
                          <w:marRight w:val="0"/>
                          <w:marTop w:val="0"/>
                          <w:marBottom w:val="0"/>
                          <w:divBdr>
                            <w:top w:val="none" w:sz="0" w:space="0" w:color="auto"/>
                            <w:left w:val="none" w:sz="0" w:space="0" w:color="auto"/>
                            <w:bottom w:val="none" w:sz="0" w:space="0" w:color="auto"/>
                            <w:right w:val="none" w:sz="0" w:space="0" w:color="auto"/>
                          </w:divBdr>
                        </w:div>
                        <w:div w:id="999773920">
                          <w:marLeft w:val="0"/>
                          <w:marRight w:val="0"/>
                          <w:marTop w:val="0"/>
                          <w:marBottom w:val="0"/>
                          <w:divBdr>
                            <w:top w:val="none" w:sz="0" w:space="0" w:color="auto"/>
                            <w:left w:val="none" w:sz="0" w:space="0" w:color="auto"/>
                            <w:bottom w:val="none" w:sz="0" w:space="0" w:color="auto"/>
                            <w:right w:val="none" w:sz="0" w:space="0" w:color="auto"/>
                          </w:divBdr>
                        </w:div>
                        <w:div w:id="1668898575">
                          <w:marLeft w:val="0"/>
                          <w:marRight w:val="0"/>
                          <w:marTop w:val="0"/>
                          <w:marBottom w:val="0"/>
                          <w:divBdr>
                            <w:top w:val="none" w:sz="0" w:space="0" w:color="auto"/>
                            <w:left w:val="none" w:sz="0" w:space="0" w:color="auto"/>
                            <w:bottom w:val="none" w:sz="0" w:space="0" w:color="auto"/>
                            <w:right w:val="none" w:sz="0" w:space="0" w:color="auto"/>
                          </w:divBdr>
                        </w:div>
                      </w:divsChild>
                    </w:div>
                    <w:div w:id="431782273">
                      <w:marLeft w:val="0"/>
                      <w:marRight w:val="0"/>
                      <w:marTop w:val="0"/>
                      <w:marBottom w:val="0"/>
                      <w:divBdr>
                        <w:top w:val="none" w:sz="0" w:space="0" w:color="auto"/>
                        <w:left w:val="none" w:sz="0" w:space="0" w:color="auto"/>
                        <w:bottom w:val="none" w:sz="0" w:space="0" w:color="auto"/>
                        <w:right w:val="none" w:sz="0" w:space="0" w:color="auto"/>
                      </w:divBdr>
                      <w:divsChild>
                        <w:div w:id="784419993">
                          <w:marLeft w:val="0"/>
                          <w:marRight w:val="0"/>
                          <w:marTop w:val="0"/>
                          <w:marBottom w:val="0"/>
                          <w:divBdr>
                            <w:top w:val="none" w:sz="0" w:space="0" w:color="auto"/>
                            <w:left w:val="none" w:sz="0" w:space="0" w:color="auto"/>
                            <w:bottom w:val="none" w:sz="0" w:space="0" w:color="auto"/>
                            <w:right w:val="none" w:sz="0" w:space="0" w:color="auto"/>
                          </w:divBdr>
                        </w:div>
                        <w:div w:id="556091741">
                          <w:marLeft w:val="0"/>
                          <w:marRight w:val="0"/>
                          <w:marTop w:val="0"/>
                          <w:marBottom w:val="0"/>
                          <w:divBdr>
                            <w:top w:val="none" w:sz="0" w:space="0" w:color="auto"/>
                            <w:left w:val="none" w:sz="0" w:space="0" w:color="auto"/>
                            <w:bottom w:val="none" w:sz="0" w:space="0" w:color="auto"/>
                            <w:right w:val="none" w:sz="0" w:space="0" w:color="auto"/>
                          </w:divBdr>
                        </w:div>
                        <w:div w:id="248197214">
                          <w:marLeft w:val="0"/>
                          <w:marRight w:val="0"/>
                          <w:marTop w:val="0"/>
                          <w:marBottom w:val="0"/>
                          <w:divBdr>
                            <w:top w:val="none" w:sz="0" w:space="0" w:color="auto"/>
                            <w:left w:val="none" w:sz="0" w:space="0" w:color="auto"/>
                            <w:bottom w:val="none" w:sz="0" w:space="0" w:color="auto"/>
                            <w:right w:val="none" w:sz="0" w:space="0" w:color="auto"/>
                          </w:divBdr>
                        </w:div>
                        <w:div w:id="604070862">
                          <w:marLeft w:val="0"/>
                          <w:marRight w:val="0"/>
                          <w:marTop w:val="0"/>
                          <w:marBottom w:val="0"/>
                          <w:divBdr>
                            <w:top w:val="none" w:sz="0" w:space="0" w:color="auto"/>
                            <w:left w:val="none" w:sz="0" w:space="0" w:color="auto"/>
                            <w:bottom w:val="none" w:sz="0" w:space="0" w:color="auto"/>
                            <w:right w:val="none" w:sz="0" w:space="0" w:color="auto"/>
                          </w:divBdr>
                        </w:div>
                        <w:div w:id="1862233672">
                          <w:marLeft w:val="0"/>
                          <w:marRight w:val="0"/>
                          <w:marTop w:val="0"/>
                          <w:marBottom w:val="0"/>
                          <w:divBdr>
                            <w:top w:val="none" w:sz="0" w:space="0" w:color="auto"/>
                            <w:left w:val="none" w:sz="0" w:space="0" w:color="auto"/>
                            <w:bottom w:val="none" w:sz="0" w:space="0" w:color="auto"/>
                            <w:right w:val="none" w:sz="0" w:space="0" w:color="auto"/>
                          </w:divBdr>
                        </w:div>
                        <w:div w:id="1696342788">
                          <w:marLeft w:val="0"/>
                          <w:marRight w:val="0"/>
                          <w:marTop w:val="0"/>
                          <w:marBottom w:val="0"/>
                          <w:divBdr>
                            <w:top w:val="none" w:sz="0" w:space="0" w:color="auto"/>
                            <w:left w:val="none" w:sz="0" w:space="0" w:color="auto"/>
                            <w:bottom w:val="none" w:sz="0" w:space="0" w:color="auto"/>
                            <w:right w:val="none" w:sz="0" w:space="0" w:color="auto"/>
                          </w:divBdr>
                        </w:div>
                        <w:div w:id="1841966491">
                          <w:marLeft w:val="0"/>
                          <w:marRight w:val="0"/>
                          <w:marTop w:val="0"/>
                          <w:marBottom w:val="0"/>
                          <w:divBdr>
                            <w:top w:val="none" w:sz="0" w:space="0" w:color="auto"/>
                            <w:left w:val="none" w:sz="0" w:space="0" w:color="auto"/>
                            <w:bottom w:val="none" w:sz="0" w:space="0" w:color="auto"/>
                            <w:right w:val="none" w:sz="0" w:space="0" w:color="auto"/>
                          </w:divBdr>
                        </w:div>
                        <w:div w:id="895775089">
                          <w:marLeft w:val="0"/>
                          <w:marRight w:val="0"/>
                          <w:marTop w:val="0"/>
                          <w:marBottom w:val="0"/>
                          <w:divBdr>
                            <w:top w:val="none" w:sz="0" w:space="0" w:color="auto"/>
                            <w:left w:val="none" w:sz="0" w:space="0" w:color="auto"/>
                            <w:bottom w:val="none" w:sz="0" w:space="0" w:color="auto"/>
                            <w:right w:val="none" w:sz="0" w:space="0" w:color="auto"/>
                          </w:divBdr>
                        </w:div>
                        <w:div w:id="351343509">
                          <w:marLeft w:val="0"/>
                          <w:marRight w:val="0"/>
                          <w:marTop w:val="0"/>
                          <w:marBottom w:val="0"/>
                          <w:divBdr>
                            <w:top w:val="none" w:sz="0" w:space="0" w:color="auto"/>
                            <w:left w:val="none" w:sz="0" w:space="0" w:color="auto"/>
                            <w:bottom w:val="none" w:sz="0" w:space="0" w:color="auto"/>
                            <w:right w:val="none" w:sz="0" w:space="0" w:color="auto"/>
                          </w:divBdr>
                        </w:div>
                        <w:div w:id="1480996451">
                          <w:marLeft w:val="0"/>
                          <w:marRight w:val="0"/>
                          <w:marTop w:val="0"/>
                          <w:marBottom w:val="0"/>
                          <w:divBdr>
                            <w:top w:val="none" w:sz="0" w:space="0" w:color="auto"/>
                            <w:left w:val="none" w:sz="0" w:space="0" w:color="auto"/>
                            <w:bottom w:val="none" w:sz="0" w:space="0" w:color="auto"/>
                            <w:right w:val="none" w:sz="0" w:space="0" w:color="auto"/>
                          </w:divBdr>
                        </w:div>
                        <w:div w:id="186875471">
                          <w:marLeft w:val="0"/>
                          <w:marRight w:val="0"/>
                          <w:marTop w:val="0"/>
                          <w:marBottom w:val="0"/>
                          <w:divBdr>
                            <w:top w:val="none" w:sz="0" w:space="0" w:color="auto"/>
                            <w:left w:val="none" w:sz="0" w:space="0" w:color="auto"/>
                            <w:bottom w:val="none" w:sz="0" w:space="0" w:color="auto"/>
                            <w:right w:val="none" w:sz="0" w:space="0" w:color="auto"/>
                          </w:divBdr>
                        </w:div>
                        <w:div w:id="1393575988">
                          <w:marLeft w:val="0"/>
                          <w:marRight w:val="0"/>
                          <w:marTop w:val="0"/>
                          <w:marBottom w:val="0"/>
                          <w:divBdr>
                            <w:top w:val="none" w:sz="0" w:space="0" w:color="auto"/>
                            <w:left w:val="none" w:sz="0" w:space="0" w:color="auto"/>
                            <w:bottom w:val="none" w:sz="0" w:space="0" w:color="auto"/>
                            <w:right w:val="none" w:sz="0" w:space="0" w:color="auto"/>
                          </w:divBdr>
                        </w:div>
                        <w:div w:id="2139488906">
                          <w:marLeft w:val="0"/>
                          <w:marRight w:val="0"/>
                          <w:marTop w:val="0"/>
                          <w:marBottom w:val="0"/>
                          <w:divBdr>
                            <w:top w:val="none" w:sz="0" w:space="0" w:color="auto"/>
                            <w:left w:val="none" w:sz="0" w:space="0" w:color="auto"/>
                            <w:bottom w:val="none" w:sz="0" w:space="0" w:color="auto"/>
                            <w:right w:val="none" w:sz="0" w:space="0" w:color="auto"/>
                          </w:divBdr>
                        </w:div>
                        <w:div w:id="1708918316">
                          <w:marLeft w:val="0"/>
                          <w:marRight w:val="0"/>
                          <w:marTop w:val="0"/>
                          <w:marBottom w:val="0"/>
                          <w:divBdr>
                            <w:top w:val="none" w:sz="0" w:space="0" w:color="auto"/>
                            <w:left w:val="none" w:sz="0" w:space="0" w:color="auto"/>
                            <w:bottom w:val="none" w:sz="0" w:space="0" w:color="auto"/>
                            <w:right w:val="none" w:sz="0" w:space="0" w:color="auto"/>
                          </w:divBdr>
                        </w:div>
                        <w:div w:id="1262058599">
                          <w:marLeft w:val="0"/>
                          <w:marRight w:val="0"/>
                          <w:marTop w:val="0"/>
                          <w:marBottom w:val="0"/>
                          <w:divBdr>
                            <w:top w:val="none" w:sz="0" w:space="0" w:color="auto"/>
                            <w:left w:val="none" w:sz="0" w:space="0" w:color="auto"/>
                            <w:bottom w:val="none" w:sz="0" w:space="0" w:color="auto"/>
                            <w:right w:val="none" w:sz="0" w:space="0" w:color="auto"/>
                          </w:divBdr>
                        </w:div>
                        <w:div w:id="783580463">
                          <w:marLeft w:val="0"/>
                          <w:marRight w:val="0"/>
                          <w:marTop w:val="0"/>
                          <w:marBottom w:val="0"/>
                          <w:divBdr>
                            <w:top w:val="none" w:sz="0" w:space="0" w:color="auto"/>
                            <w:left w:val="none" w:sz="0" w:space="0" w:color="auto"/>
                            <w:bottom w:val="none" w:sz="0" w:space="0" w:color="auto"/>
                            <w:right w:val="none" w:sz="0" w:space="0" w:color="auto"/>
                          </w:divBdr>
                        </w:div>
                        <w:div w:id="337390704">
                          <w:marLeft w:val="0"/>
                          <w:marRight w:val="0"/>
                          <w:marTop w:val="0"/>
                          <w:marBottom w:val="0"/>
                          <w:divBdr>
                            <w:top w:val="none" w:sz="0" w:space="0" w:color="auto"/>
                            <w:left w:val="none" w:sz="0" w:space="0" w:color="auto"/>
                            <w:bottom w:val="none" w:sz="0" w:space="0" w:color="auto"/>
                            <w:right w:val="none" w:sz="0" w:space="0" w:color="auto"/>
                          </w:divBdr>
                        </w:div>
                        <w:div w:id="1377117752">
                          <w:marLeft w:val="0"/>
                          <w:marRight w:val="0"/>
                          <w:marTop w:val="0"/>
                          <w:marBottom w:val="0"/>
                          <w:divBdr>
                            <w:top w:val="none" w:sz="0" w:space="0" w:color="auto"/>
                            <w:left w:val="none" w:sz="0" w:space="0" w:color="auto"/>
                            <w:bottom w:val="none" w:sz="0" w:space="0" w:color="auto"/>
                            <w:right w:val="none" w:sz="0" w:space="0" w:color="auto"/>
                          </w:divBdr>
                        </w:div>
                        <w:div w:id="1027146118">
                          <w:marLeft w:val="0"/>
                          <w:marRight w:val="0"/>
                          <w:marTop w:val="0"/>
                          <w:marBottom w:val="0"/>
                          <w:divBdr>
                            <w:top w:val="none" w:sz="0" w:space="0" w:color="auto"/>
                            <w:left w:val="none" w:sz="0" w:space="0" w:color="auto"/>
                            <w:bottom w:val="none" w:sz="0" w:space="0" w:color="auto"/>
                            <w:right w:val="none" w:sz="0" w:space="0" w:color="auto"/>
                          </w:divBdr>
                        </w:div>
                        <w:div w:id="100615288">
                          <w:marLeft w:val="0"/>
                          <w:marRight w:val="0"/>
                          <w:marTop w:val="0"/>
                          <w:marBottom w:val="0"/>
                          <w:divBdr>
                            <w:top w:val="none" w:sz="0" w:space="0" w:color="auto"/>
                            <w:left w:val="none" w:sz="0" w:space="0" w:color="auto"/>
                            <w:bottom w:val="none" w:sz="0" w:space="0" w:color="auto"/>
                            <w:right w:val="none" w:sz="0" w:space="0" w:color="auto"/>
                          </w:divBdr>
                        </w:div>
                        <w:div w:id="1467164789">
                          <w:marLeft w:val="0"/>
                          <w:marRight w:val="0"/>
                          <w:marTop w:val="0"/>
                          <w:marBottom w:val="0"/>
                          <w:divBdr>
                            <w:top w:val="none" w:sz="0" w:space="0" w:color="auto"/>
                            <w:left w:val="none" w:sz="0" w:space="0" w:color="auto"/>
                            <w:bottom w:val="none" w:sz="0" w:space="0" w:color="auto"/>
                            <w:right w:val="none" w:sz="0" w:space="0" w:color="auto"/>
                          </w:divBdr>
                        </w:div>
                        <w:div w:id="634408380">
                          <w:marLeft w:val="0"/>
                          <w:marRight w:val="0"/>
                          <w:marTop w:val="0"/>
                          <w:marBottom w:val="0"/>
                          <w:divBdr>
                            <w:top w:val="none" w:sz="0" w:space="0" w:color="auto"/>
                            <w:left w:val="none" w:sz="0" w:space="0" w:color="auto"/>
                            <w:bottom w:val="none" w:sz="0" w:space="0" w:color="auto"/>
                            <w:right w:val="none" w:sz="0" w:space="0" w:color="auto"/>
                          </w:divBdr>
                        </w:div>
                        <w:div w:id="1211922517">
                          <w:marLeft w:val="0"/>
                          <w:marRight w:val="0"/>
                          <w:marTop w:val="0"/>
                          <w:marBottom w:val="0"/>
                          <w:divBdr>
                            <w:top w:val="none" w:sz="0" w:space="0" w:color="auto"/>
                            <w:left w:val="none" w:sz="0" w:space="0" w:color="auto"/>
                            <w:bottom w:val="none" w:sz="0" w:space="0" w:color="auto"/>
                            <w:right w:val="none" w:sz="0" w:space="0" w:color="auto"/>
                          </w:divBdr>
                        </w:div>
                        <w:div w:id="24520787">
                          <w:marLeft w:val="0"/>
                          <w:marRight w:val="0"/>
                          <w:marTop w:val="0"/>
                          <w:marBottom w:val="0"/>
                          <w:divBdr>
                            <w:top w:val="none" w:sz="0" w:space="0" w:color="auto"/>
                            <w:left w:val="none" w:sz="0" w:space="0" w:color="auto"/>
                            <w:bottom w:val="none" w:sz="0" w:space="0" w:color="auto"/>
                            <w:right w:val="none" w:sz="0" w:space="0" w:color="auto"/>
                          </w:divBdr>
                        </w:div>
                        <w:div w:id="423577249">
                          <w:marLeft w:val="0"/>
                          <w:marRight w:val="0"/>
                          <w:marTop w:val="0"/>
                          <w:marBottom w:val="0"/>
                          <w:divBdr>
                            <w:top w:val="none" w:sz="0" w:space="0" w:color="auto"/>
                            <w:left w:val="none" w:sz="0" w:space="0" w:color="auto"/>
                            <w:bottom w:val="none" w:sz="0" w:space="0" w:color="auto"/>
                            <w:right w:val="none" w:sz="0" w:space="0" w:color="auto"/>
                          </w:divBdr>
                        </w:div>
                        <w:div w:id="1000811720">
                          <w:marLeft w:val="0"/>
                          <w:marRight w:val="0"/>
                          <w:marTop w:val="0"/>
                          <w:marBottom w:val="0"/>
                          <w:divBdr>
                            <w:top w:val="none" w:sz="0" w:space="0" w:color="auto"/>
                            <w:left w:val="none" w:sz="0" w:space="0" w:color="auto"/>
                            <w:bottom w:val="none" w:sz="0" w:space="0" w:color="auto"/>
                            <w:right w:val="none" w:sz="0" w:space="0" w:color="auto"/>
                          </w:divBdr>
                        </w:div>
                        <w:div w:id="487089132">
                          <w:marLeft w:val="0"/>
                          <w:marRight w:val="0"/>
                          <w:marTop w:val="0"/>
                          <w:marBottom w:val="0"/>
                          <w:divBdr>
                            <w:top w:val="none" w:sz="0" w:space="0" w:color="auto"/>
                            <w:left w:val="none" w:sz="0" w:space="0" w:color="auto"/>
                            <w:bottom w:val="none" w:sz="0" w:space="0" w:color="auto"/>
                            <w:right w:val="none" w:sz="0" w:space="0" w:color="auto"/>
                          </w:divBdr>
                        </w:div>
                        <w:div w:id="1523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16245">
              <w:marLeft w:val="0"/>
              <w:marRight w:val="0"/>
              <w:marTop w:val="180"/>
              <w:marBottom w:val="180"/>
              <w:divBdr>
                <w:top w:val="none" w:sz="0" w:space="0" w:color="auto"/>
                <w:left w:val="none" w:sz="0" w:space="0" w:color="auto"/>
                <w:bottom w:val="none" w:sz="0" w:space="0" w:color="auto"/>
                <w:right w:val="none" w:sz="0" w:space="0" w:color="auto"/>
              </w:divBdr>
              <w:divsChild>
                <w:div w:id="2038004505">
                  <w:marLeft w:val="0"/>
                  <w:marRight w:val="0"/>
                  <w:marTop w:val="0"/>
                  <w:marBottom w:val="0"/>
                  <w:divBdr>
                    <w:top w:val="none" w:sz="0" w:space="0" w:color="auto"/>
                    <w:left w:val="none" w:sz="0" w:space="0" w:color="auto"/>
                    <w:bottom w:val="none" w:sz="0" w:space="0" w:color="auto"/>
                    <w:right w:val="none" w:sz="0" w:space="0" w:color="auto"/>
                  </w:divBdr>
                  <w:divsChild>
                    <w:div w:id="421604905">
                      <w:marLeft w:val="0"/>
                      <w:marRight w:val="0"/>
                      <w:marTop w:val="0"/>
                      <w:marBottom w:val="0"/>
                      <w:divBdr>
                        <w:top w:val="none" w:sz="0" w:space="0" w:color="auto"/>
                        <w:left w:val="none" w:sz="0" w:space="0" w:color="auto"/>
                        <w:bottom w:val="none" w:sz="0" w:space="0" w:color="auto"/>
                        <w:right w:val="none" w:sz="0" w:space="0" w:color="auto"/>
                      </w:divBdr>
                    </w:div>
                  </w:divsChild>
                </w:div>
                <w:div w:id="609242557">
                  <w:marLeft w:val="0"/>
                  <w:marRight w:val="0"/>
                  <w:marTop w:val="0"/>
                  <w:marBottom w:val="0"/>
                  <w:divBdr>
                    <w:top w:val="none" w:sz="0" w:space="0" w:color="auto"/>
                    <w:left w:val="none" w:sz="0" w:space="0" w:color="auto"/>
                    <w:bottom w:val="none" w:sz="0" w:space="0" w:color="auto"/>
                    <w:right w:val="none" w:sz="0" w:space="0" w:color="auto"/>
                  </w:divBdr>
                  <w:divsChild>
                    <w:div w:id="1563520485">
                      <w:marLeft w:val="0"/>
                      <w:marRight w:val="0"/>
                      <w:marTop w:val="0"/>
                      <w:marBottom w:val="0"/>
                      <w:divBdr>
                        <w:top w:val="none" w:sz="0" w:space="0" w:color="auto"/>
                        <w:left w:val="none" w:sz="0" w:space="0" w:color="auto"/>
                        <w:bottom w:val="none" w:sz="0" w:space="0" w:color="auto"/>
                        <w:right w:val="none" w:sz="0" w:space="0" w:color="auto"/>
                      </w:divBdr>
                      <w:divsChild>
                        <w:div w:id="555893015">
                          <w:marLeft w:val="0"/>
                          <w:marRight w:val="0"/>
                          <w:marTop w:val="0"/>
                          <w:marBottom w:val="0"/>
                          <w:divBdr>
                            <w:top w:val="none" w:sz="0" w:space="0" w:color="auto"/>
                            <w:left w:val="none" w:sz="0" w:space="0" w:color="auto"/>
                            <w:bottom w:val="none" w:sz="0" w:space="0" w:color="auto"/>
                            <w:right w:val="none" w:sz="0" w:space="0" w:color="auto"/>
                          </w:divBdr>
                        </w:div>
                        <w:div w:id="613094359">
                          <w:marLeft w:val="0"/>
                          <w:marRight w:val="0"/>
                          <w:marTop w:val="0"/>
                          <w:marBottom w:val="0"/>
                          <w:divBdr>
                            <w:top w:val="none" w:sz="0" w:space="0" w:color="auto"/>
                            <w:left w:val="none" w:sz="0" w:space="0" w:color="auto"/>
                            <w:bottom w:val="none" w:sz="0" w:space="0" w:color="auto"/>
                            <w:right w:val="none" w:sz="0" w:space="0" w:color="auto"/>
                          </w:divBdr>
                        </w:div>
                        <w:div w:id="476187839">
                          <w:marLeft w:val="0"/>
                          <w:marRight w:val="0"/>
                          <w:marTop w:val="0"/>
                          <w:marBottom w:val="0"/>
                          <w:divBdr>
                            <w:top w:val="none" w:sz="0" w:space="0" w:color="auto"/>
                            <w:left w:val="none" w:sz="0" w:space="0" w:color="auto"/>
                            <w:bottom w:val="none" w:sz="0" w:space="0" w:color="auto"/>
                            <w:right w:val="none" w:sz="0" w:space="0" w:color="auto"/>
                          </w:divBdr>
                        </w:div>
                        <w:div w:id="74058801">
                          <w:marLeft w:val="0"/>
                          <w:marRight w:val="0"/>
                          <w:marTop w:val="0"/>
                          <w:marBottom w:val="0"/>
                          <w:divBdr>
                            <w:top w:val="none" w:sz="0" w:space="0" w:color="auto"/>
                            <w:left w:val="none" w:sz="0" w:space="0" w:color="auto"/>
                            <w:bottom w:val="none" w:sz="0" w:space="0" w:color="auto"/>
                            <w:right w:val="none" w:sz="0" w:space="0" w:color="auto"/>
                          </w:divBdr>
                        </w:div>
                        <w:div w:id="860825935">
                          <w:marLeft w:val="0"/>
                          <w:marRight w:val="0"/>
                          <w:marTop w:val="0"/>
                          <w:marBottom w:val="0"/>
                          <w:divBdr>
                            <w:top w:val="none" w:sz="0" w:space="0" w:color="auto"/>
                            <w:left w:val="none" w:sz="0" w:space="0" w:color="auto"/>
                            <w:bottom w:val="none" w:sz="0" w:space="0" w:color="auto"/>
                            <w:right w:val="none" w:sz="0" w:space="0" w:color="auto"/>
                          </w:divBdr>
                        </w:div>
                        <w:div w:id="1645965559">
                          <w:marLeft w:val="0"/>
                          <w:marRight w:val="0"/>
                          <w:marTop w:val="0"/>
                          <w:marBottom w:val="0"/>
                          <w:divBdr>
                            <w:top w:val="none" w:sz="0" w:space="0" w:color="auto"/>
                            <w:left w:val="none" w:sz="0" w:space="0" w:color="auto"/>
                            <w:bottom w:val="none" w:sz="0" w:space="0" w:color="auto"/>
                            <w:right w:val="none" w:sz="0" w:space="0" w:color="auto"/>
                          </w:divBdr>
                        </w:div>
                        <w:div w:id="1711109798">
                          <w:marLeft w:val="0"/>
                          <w:marRight w:val="0"/>
                          <w:marTop w:val="0"/>
                          <w:marBottom w:val="0"/>
                          <w:divBdr>
                            <w:top w:val="none" w:sz="0" w:space="0" w:color="auto"/>
                            <w:left w:val="none" w:sz="0" w:space="0" w:color="auto"/>
                            <w:bottom w:val="none" w:sz="0" w:space="0" w:color="auto"/>
                            <w:right w:val="none" w:sz="0" w:space="0" w:color="auto"/>
                          </w:divBdr>
                        </w:div>
                        <w:div w:id="1460100811">
                          <w:marLeft w:val="0"/>
                          <w:marRight w:val="0"/>
                          <w:marTop w:val="0"/>
                          <w:marBottom w:val="0"/>
                          <w:divBdr>
                            <w:top w:val="none" w:sz="0" w:space="0" w:color="auto"/>
                            <w:left w:val="none" w:sz="0" w:space="0" w:color="auto"/>
                            <w:bottom w:val="none" w:sz="0" w:space="0" w:color="auto"/>
                            <w:right w:val="none" w:sz="0" w:space="0" w:color="auto"/>
                          </w:divBdr>
                        </w:div>
                        <w:div w:id="856390825">
                          <w:marLeft w:val="0"/>
                          <w:marRight w:val="0"/>
                          <w:marTop w:val="0"/>
                          <w:marBottom w:val="0"/>
                          <w:divBdr>
                            <w:top w:val="none" w:sz="0" w:space="0" w:color="auto"/>
                            <w:left w:val="none" w:sz="0" w:space="0" w:color="auto"/>
                            <w:bottom w:val="none" w:sz="0" w:space="0" w:color="auto"/>
                            <w:right w:val="none" w:sz="0" w:space="0" w:color="auto"/>
                          </w:divBdr>
                        </w:div>
                        <w:div w:id="2056932053">
                          <w:marLeft w:val="0"/>
                          <w:marRight w:val="0"/>
                          <w:marTop w:val="0"/>
                          <w:marBottom w:val="0"/>
                          <w:divBdr>
                            <w:top w:val="none" w:sz="0" w:space="0" w:color="auto"/>
                            <w:left w:val="none" w:sz="0" w:space="0" w:color="auto"/>
                            <w:bottom w:val="none" w:sz="0" w:space="0" w:color="auto"/>
                            <w:right w:val="none" w:sz="0" w:space="0" w:color="auto"/>
                          </w:divBdr>
                        </w:div>
                        <w:div w:id="1511407414">
                          <w:marLeft w:val="0"/>
                          <w:marRight w:val="0"/>
                          <w:marTop w:val="0"/>
                          <w:marBottom w:val="0"/>
                          <w:divBdr>
                            <w:top w:val="none" w:sz="0" w:space="0" w:color="auto"/>
                            <w:left w:val="none" w:sz="0" w:space="0" w:color="auto"/>
                            <w:bottom w:val="none" w:sz="0" w:space="0" w:color="auto"/>
                            <w:right w:val="none" w:sz="0" w:space="0" w:color="auto"/>
                          </w:divBdr>
                        </w:div>
                        <w:div w:id="202913002">
                          <w:marLeft w:val="0"/>
                          <w:marRight w:val="0"/>
                          <w:marTop w:val="0"/>
                          <w:marBottom w:val="0"/>
                          <w:divBdr>
                            <w:top w:val="none" w:sz="0" w:space="0" w:color="auto"/>
                            <w:left w:val="none" w:sz="0" w:space="0" w:color="auto"/>
                            <w:bottom w:val="none" w:sz="0" w:space="0" w:color="auto"/>
                            <w:right w:val="none" w:sz="0" w:space="0" w:color="auto"/>
                          </w:divBdr>
                        </w:div>
                        <w:div w:id="337773438">
                          <w:marLeft w:val="0"/>
                          <w:marRight w:val="0"/>
                          <w:marTop w:val="0"/>
                          <w:marBottom w:val="0"/>
                          <w:divBdr>
                            <w:top w:val="none" w:sz="0" w:space="0" w:color="auto"/>
                            <w:left w:val="none" w:sz="0" w:space="0" w:color="auto"/>
                            <w:bottom w:val="none" w:sz="0" w:space="0" w:color="auto"/>
                            <w:right w:val="none" w:sz="0" w:space="0" w:color="auto"/>
                          </w:divBdr>
                        </w:div>
                        <w:div w:id="2065450210">
                          <w:marLeft w:val="0"/>
                          <w:marRight w:val="0"/>
                          <w:marTop w:val="0"/>
                          <w:marBottom w:val="0"/>
                          <w:divBdr>
                            <w:top w:val="none" w:sz="0" w:space="0" w:color="auto"/>
                            <w:left w:val="none" w:sz="0" w:space="0" w:color="auto"/>
                            <w:bottom w:val="none" w:sz="0" w:space="0" w:color="auto"/>
                            <w:right w:val="none" w:sz="0" w:space="0" w:color="auto"/>
                          </w:divBdr>
                        </w:div>
                        <w:div w:id="735713126">
                          <w:marLeft w:val="0"/>
                          <w:marRight w:val="0"/>
                          <w:marTop w:val="0"/>
                          <w:marBottom w:val="0"/>
                          <w:divBdr>
                            <w:top w:val="none" w:sz="0" w:space="0" w:color="auto"/>
                            <w:left w:val="none" w:sz="0" w:space="0" w:color="auto"/>
                            <w:bottom w:val="none" w:sz="0" w:space="0" w:color="auto"/>
                            <w:right w:val="none" w:sz="0" w:space="0" w:color="auto"/>
                          </w:divBdr>
                        </w:div>
                        <w:div w:id="1131362898">
                          <w:marLeft w:val="0"/>
                          <w:marRight w:val="0"/>
                          <w:marTop w:val="0"/>
                          <w:marBottom w:val="0"/>
                          <w:divBdr>
                            <w:top w:val="none" w:sz="0" w:space="0" w:color="auto"/>
                            <w:left w:val="none" w:sz="0" w:space="0" w:color="auto"/>
                            <w:bottom w:val="none" w:sz="0" w:space="0" w:color="auto"/>
                            <w:right w:val="none" w:sz="0" w:space="0" w:color="auto"/>
                          </w:divBdr>
                        </w:div>
                        <w:div w:id="9064991">
                          <w:marLeft w:val="0"/>
                          <w:marRight w:val="0"/>
                          <w:marTop w:val="0"/>
                          <w:marBottom w:val="0"/>
                          <w:divBdr>
                            <w:top w:val="none" w:sz="0" w:space="0" w:color="auto"/>
                            <w:left w:val="none" w:sz="0" w:space="0" w:color="auto"/>
                            <w:bottom w:val="none" w:sz="0" w:space="0" w:color="auto"/>
                            <w:right w:val="none" w:sz="0" w:space="0" w:color="auto"/>
                          </w:divBdr>
                        </w:div>
                        <w:div w:id="214435018">
                          <w:marLeft w:val="0"/>
                          <w:marRight w:val="0"/>
                          <w:marTop w:val="0"/>
                          <w:marBottom w:val="0"/>
                          <w:divBdr>
                            <w:top w:val="none" w:sz="0" w:space="0" w:color="auto"/>
                            <w:left w:val="none" w:sz="0" w:space="0" w:color="auto"/>
                            <w:bottom w:val="none" w:sz="0" w:space="0" w:color="auto"/>
                            <w:right w:val="none" w:sz="0" w:space="0" w:color="auto"/>
                          </w:divBdr>
                        </w:div>
                        <w:div w:id="856770515">
                          <w:marLeft w:val="0"/>
                          <w:marRight w:val="0"/>
                          <w:marTop w:val="0"/>
                          <w:marBottom w:val="0"/>
                          <w:divBdr>
                            <w:top w:val="none" w:sz="0" w:space="0" w:color="auto"/>
                            <w:left w:val="none" w:sz="0" w:space="0" w:color="auto"/>
                            <w:bottom w:val="none" w:sz="0" w:space="0" w:color="auto"/>
                            <w:right w:val="none" w:sz="0" w:space="0" w:color="auto"/>
                          </w:divBdr>
                        </w:div>
                        <w:div w:id="264382203">
                          <w:marLeft w:val="0"/>
                          <w:marRight w:val="0"/>
                          <w:marTop w:val="0"/>
                          <w:marBottom w:val="0"/>
                          <w:divBdr>
                            <w:top w:val="none" w:sz="0" w:space="0" w:color="auto"/>
                            <w:left w:val="none" w:sz="0" w:space="0" w:color="auto"/>
                            <w:bottom w:val="none" w:sz="0" w:space="0" w:color="auto"/>
                            <w:right w:val="none" w:sz="0" w:space="0" w:color="auto"/>
                          </w:divBdr>
                        </w:div>
                        <w:div w:id="27879227">
                          <w:marLeft w:val="0"/>
                          <w:marRight w:val="0"/>
                          <w:marTop w:val="0"/>
                          <w:marBottom w:val="0"/>
                          <w:divBdr>
                            <w:top w:val="none" w:sz="0" w:space="0" w:color="auto"/>
                            <w:left w:val="none" w:sz="0" w:space="0" w:color="auto"/>
                            <w:bottom w:val="none" w:sz="0" w:space="0" w:color="auto"/>
                            <w:right w:val="none" w:sz="0" w:space="0" w:color="auto"/>
                          </w:divBdr>
                        </w:div>
                        <w:div w:id="1811820281">
                          <w:marLeft w:val="0"/>
                          <w:marRight w:val="0"/>
                          <w:marTop w:val="0"/>
                          <w:marBottom w:val="0"/>
                          <w:divBdr>
                            <w:top w:val="none" w:sz="0" w:space="0" w:color="auto"/>
                            <w:left w:val="none" w:sz="0" w:space="0" w:color="auto"/>
                            <w:bottom w:val="none" w:sz="0" w:space="0" w:color="auto"/>
                            <w:right w:val="none" w:sz="0" w:space="0" w:color="auto"/>
                          </w:divBdr>
                        </w:div>
                        <w:div w:id="746994989">
                          <w:marLeft w:val="0"/>
                          <w:marRight w:val="0"/>
                          <w:marTop w:val="0"/>
                          <w:marBottom w:val="0"/>
                          <w:divBdr>
                            <w:top w:val="none" w:sz="0" w:space="0" w:color="auto"/>
                            <w:left w:val="none" w:sz="0" w:space="0" w:color="auto"/>
                            <w:bottom w:val="none" w:sz="0" w:space="0" w:color="auto"/>
                            <w:right w:val="none" w:sz="0" w:space="0" w:color="auto"/>
                          </w:divBdr>
                        </w:div>
                        <w:div w:id="53893440">
                          <w:marLeft w:val="0"/>
                          <w:marRight w:val="0"/>
                          <w:marTop w:val="0"/>
                          <w:marBottom w:val="0"/>
                          <w:divBdr>
                            <w:top w:val="none" w:sz="0" w:space="0" w:color="auto"/>
                            <w:left w:val="none" w:sz="0" w:space="0" w:color="auto"/>
                            <w:bottom w:val="none" w:sz="0" w:space="0" w:color="auto"/>
                            <w:right w:val="none" w:sz="0" w:space="0" w:color="auto"/>
                          </w:divBdr>
                        </w:div>
                        <w:div w:id="222101724">
                          <w:marLeft w:val="0"/>
                          <w:marRight w:val="0"/>
                          <w:marTop w:val="0"/>
                          <w:marBottom w:val="0"/>
                          <w:divBdr>
                            <w:top w:val="none" w:sz="0" w:space="0" w:color="auto"/>
                            <w:left w:val="none" w:sz="0" w:space="0" w:color="auto"/>
                            <w:bottom w:val="none" w:sz="0" w:space="0" w:color="auto"/>
                            <w:right w:val="none" w:sz="0" w:space="0" w:color="auto"/>
                          </w:divBdr>
                        </w:div>
                        <w:div w:id="190075211">
                          <w:marLeft w:val="0"/>
                          <w:marRight w:val="0"/>
                          <w:marTop w:val="0"/>
                          <w:marBottom w:val="0"/>
                          <w:divBdr>
                            <w:top w:val="none" w:sz="0" w:space="0" w:color="auto"/>
                            <w:left w:val="none" w:sz="0" w:space="0" w:color="auto"/>
                            <w:bottom w:val="none" w:sz="0" w:space="0" w:color="auto"/>
                            <w:right w:val="none" w:sz="0" w:space="0" w:color="auto"/>
                          </w:divBdr>
                        </w:div>
                        <w:div w:id="1026366140">
                          <w:marLeft w:val="0"/>
                          <w:marRight w:val="0"/>
                          <w:marTop w:val="0"/>
                          <w:marBottom w:val="0"/>
                          <w:divBdr>
                            <w:top w:val="none" w:sz="0" w:space="0" w:color="auto"/>
                            <w:left w:val="none" w:sz="0" w:space="0" w:color="auto"/>
                            <w:bottom w:val="none" w:sz="0" w:space="0" w:color="auto"/>
                            <w:right w:val="none" w:sz="0" w:space="0" w:color="auto"/>
                          </w:divBdr>
                        </w:div>
                        <w:div w:id="833112610">
                          <w:marLeft w:val="0"/>
                          <w:marRight w:val="0"/>
                          <w:marTop w:val="0"/>
                          <w:marBottom w:val="0"/>
                          <w:divBdr>
                            <w:top w:val="none" w:sz="0" w:space="0" w:color="auto"/>
                            <w:left w:val="none" w:sz="0" w:space="0" w:color="auto"/>
                            <w:bottom w:val="none" w:sz="0" w:space="0" w:color="auto"/>
                            <w:right w:val="none" w:sz="0" w:space="0" w:color="auto"/>
                          </w:divBdr>
                        </w:div>
                        <w:div w:id="494761905">
                          <w:marLeft w:val="0"/>
                          <w:marRight w:val="0"/>
                          <w:marTop w:val="0"/>
                          <w:marBottom w:val="0"/>
                          <w:divBdr>
                            <w:top w:val="none" w:sz="0" w:space="0" w:color="auto"/>
                            <w:left w:val="none" w:sz="0" w:space="0" w:color="auto"/>
                            <w:bottom w:val="none" w:sz="0" w:space="0" w:color="auto"/>
                            <w:right w:val="none" w:sz="0" w:space="0" w:color="auto"/>
                          </w:divBdr>
                        </w:div>
                        <w:div w:id="1525170051">
                          <w:marLeft w:val="0"/>
                          <w:marRight w:val="0"/>
                          <w:marTop w:val="0"/>
                          <w:marBottom w:val="0"/>
                          <w:divBdr>
                            <w:top w:val="none" w:sz="0" w:space="0" w:color="auto"/>
                            <w:left w:val="none" w:sz="0" w:space="0" w:color="auto"/>
                            <w:bottom w:val="none" w:sz="0" w:space="0" w:color="auto"/>
                            <w:right w:val="none" w:sz="0" w:space="0" w:color="auto"/>
                          </w:divBdr>
                        </w:div>
                        <w:div w:id="629751604">
                          <w:marLeft w:val="0"/>
                          <w:marRight w:val="0"/>
                          <w:marTop w:val="0"/>
                          <w:marBottom w:val="0"/>
                          <w:divBdr>
                            <w:top w:val="none" w:sz="0" w:space="0" w:color="auto"/>
                            <w:left w:val="none" w:sz="0" w:space="0" w:color="auto"/>
                            <w:bottom w:val="none" w:sz="0" w:space="0" w:color="auto"/>
                            <w:right w:val="none" w:sz="0" w:space="0" w:color="auto"/>
                          </w:divBdr>
                        </w:div>
                        <w:div w:id="1390424172">
                          <w:marLeft w:val="0"/>
                          <w:marRight w:val="0"/>
                          <w:marTop w:val="0"/>
                          <w:marBottom w:val="0"/>
                          <w:divBdr>
                            <w:top w:val="none" w:sz="0" w:space="0" w:color="auto"/>
                            <w:left w:val="none" w:sz="0" w:space="0" w:color="auto"/>
                            <w:bottom w:val="none" w:sz="0" w:space="0" w:color="auto"/>
                            <w:right w:val="none" w:sz="0" w:space="0" w:color="auto"/>
                          </w:divBdr>
                        </w:div>
                        <w:div w:id="767048128">
                          <w:marLeft w:val="0"/>
                          <w:marRight w:val="0"/>
                          <w:marTop w:val="0"/>
                          <w:marBottom w:val="0"/>
                          <w:divBdr>
                            <w:top w:val="none" w:sz="0" w:space="0" w:color="auto"/>
                            <w:left w:val="none" w:sz="0" w:space="0" w:color="auto"/>
                            <w:bottom w:val="none" w:sz="0" w:space="0" w:color="auto"/>
                            <w:right w:val="none" w:sz="0" w:space="0" w:color="auto"/>
                          </w:divBdr>
                        </w:div>
                        <w:div w:id="29037165">
                          <w:marLeft w:val="0"/>
                          <w:marRight w:val="0"/>
                          <w:marTop w:val="0"/>
                          <w:marBottom w:val="0"/>
                          <w:divBdr>
                            <w:top w:val="none" w:sz="0" w:space="0" w:color="auto"/>
                            <w:left w:val="none" w:sz="0" w:space="0" w:color="auto"/>
                            <w:bottom w:val="none" w:sz="0" w:space="0" w:color="auto"/>
                            <w:right w:val="none" w:sz="0" w:space="0" w:color="auto"/>
                          </w:divBdr>
                        </w:div>
                      </w:divsChild>
                    </w:div>
                    <w:div w:id="90514927">
                      <w:marLeft w:val="0"/>
                      <w:marRight w:val="0"/>
                      <w:marTop w:val="0"/>
                      <w:marBottom w:val="0"/>
                      <w:divBdr>
                        <w:top w:val="none" w:sz="0" w:space="0" w:color="auto"/>
                        <w:left w:val="none" w:sz="0" w:space="0" w:color="auto"/>
                        <w:bottom w:val="none" w:sz="0" w:space="0" w:color="auto"/>
                        <w:right w:val="none" w:sz="0" w:space="0" w:color="auto"/>
                      </w:divBdr>
                      <w:divsChild>
                        <w:div w:id="285502057">
                          <w:marLeft w:val="0"/>
                          <w:marRight w:val="0"/>
                          <w:marTop w:val="0"/>
                          <w:marBottom w:val="0"/>
                          <w:divBdr>
                            <w:top w:val="none" w:sz="0" w:space="0" w:color="auto"/>
                            <w:left w:val="none" w:sz="0" w:space="0" w:color="auto"/>
                            <w:bottom w:val="none" w:sz="0" w:space="0" w:color="auto"/>
                            <w:right w:val="none" w:sz="0" w:space="0" w:color="auto"/>
                          </w:divBdr>
                        </w:div>
                        <w:div w:id="1536691581">
                          <w:marLeft w:val="0"/>
                          <w:marRight w:val="0"/>
                          <w:marTop w:val="0"/>
                          <w:marBottom w:val="0"/>
                          <w:divBdr>
                            <w:top w:val="none" w:sz="0" w:space="0" w:color="auto"/>
                            <w:left w:val="none" w:sz="0" w:space="0" w:color="auto"/>
                            <w:bottom w:val="none" w:sz="0" w:space="0" w:color="auto"/>
                            <w:right w:val="none" w:sz="0" w:space="0" w:color="auto"/>
                          </w:divBdr>
                        </w:div>
                        <w:div w:id="70934008">
                          <w:marLeft w:val="0"/>
                          <w:marRight w:val="0"/>
                          <w:marTop w:val="0"/>
                          <w:marBottom w:val="0"/>
                          <w:divBdr>
                            <w:top w:val="none" w:sz="0" w:space="0" w:color="auto"/>
                            <w:left w:val="none" w:sz="0" w:space="0" w:color="auto"/>
                            <w:bottom w:val="none" w:sz="0" w:space="0" w:color="auto"/>
                            <w:right w:val="none" w:sz="0" w:space="0" w:color="auto"/>
                          </w:divBdr>
                        </w:div>
                        <w:div w:id="306479063">
                          <w:marLeft w:val="0"/>
                          <w:marRight w:val="0"/>
                          <w:marTop w:val="0"/>
                          <w:marBottom w:val="0"/>
                          <w:divBdr>
                            <w:top w:val="none" w:sz="0" w:space="0" w:color="auto"/>
                            <w:left w:val="none" w:sz="0" w:space="0" w:color="auto"/>
                            <w:bottom w:val="none" w:sz="0" w:space="0" w:color="auto"/>
                            <w:right w:val="none" w:sz="0" w:space="0" w:color="auto"/>
                          </w:divBdr>
                        </w:div>
                        <w:div w:id="104663702">
                          <w:marLeft w:val="0"/>
                          <w:marRight w:val="0"/>
                          <w:marTop w:val="0"/>
                          <w:marBottom w:val="0"/>
                          <w:divBdr>
                            <w:top w:val="none" w:sz="0" w:space="0" w:color="auto"/>
                            <w:left w:val="none" w:sz="0" w:space="0" w:color="auto"/>
                            <w:bottom w:val="none" w:sz="0" w:space="0" w:color="auto"/>
                            <w:right w:val="none" w:sz="0" w:space="0" w:color="auto"/>
                          </w:divBdr>
                        </w:div>
                        <w:div w:id="766776964">
                          <w:marLeft w:val="0"/>
                          <w:marRight w:val="0"/>
                          <w:marTop w:val="0"/>
                          <w:marBottom w:val="0"/>
                          <w:divBdr>
                            <w:top w:val="none" w:sz="0" w:space="0" w:color="auto"/>
                            <w:left w:val="none" w:sz="0" w:space="0" w:color="auto"/>
                            <w:bottom w:val="none" w:sz="0" w:space="0" w:color="auto"/>
                            <w:right w:val="none" w:sz="0" w:space="0" w:color="auto"/>
                          </w:divBdr>
                        </w:div>
                        <w:div w:id="1416366901">
                          <w:marLeft w:val="0"/>
                          <w:marRight w:val="0"/>
                          <w:marTop w:val="0"/>
                          <w:marBottom w:val="0"/>
                          <w:divBdr>
                            <w:top w:val="none" w:sz="0" w:space="0" w:color="auto"/>
                            <w:left w:val="none" w:sz="0" w:space="0" w:color="auto"/>
                            <w:bottom w:val="none" w:sz="0" w:space="0" w:color="auto"/>
                            <w:right w:val="none" w:sz="0" w:space="0" w:color="auto"/>
                          </w:divBdr>
                        </w:div>
                        <w:div w:id="1808011084">
                          <w:marLeft w:val="0"/>
                          <w:marRight w:val="0"/>
                          <w:marTop w:val="0"/>
                          <w:marBottom w:val="0"/>
                          <w:divBdr>
                            <w:top w:val="none" w:sz="0" w:space="0" w:color="auto"/>
                            <w:left w:val="none" w:sz="0" w:space="0" w:color="auto"/>
                            <w:bottom w:val="none" w:sz="0" w:space="0" w:color="auto"/>
                            <w:right w:val="none" w:sz="0" w:space="0" w:color="auto"/>
                          </w:divBdr>
                        </w:div>
                        <w:div w:id="1580362026">
                          <w:marLeft w:val="0"/>
                          <w:marRight w:val="0"/>
                          <w:marTop w:val="0"/>
                          <w:marBottom w:val="0"/>
                          <w:divBdr>
                            <w:top w:val="none" w:sz="0" w:space="0" w:color="auto"/>
                            <w:left w:val="none" w:sz="0" w:space="0" w:color="auto"/>
                            <w:bottom w:val="none" w:sz="0" w:space="0" w:color="auto"/>
                            <w:right w:val="none" w:sz="0" w:space="0" w:color="auto"/>
                          </w:divBdr>
                        </w:div>
                        <w:div w:id="582377580">
                          <w:marLeft w:val="0"/>
                          <w:marRight w:val="0"/>
                          <w:marTop w:val="0"/>
                          <w:marBottom w:val="0"/>
                          <w:divBdr>
                            <w:top w:val="none" w:sz="0" w:space="0" w:color="auto"/>
                            <w:left w:val="none" w:sz="0" w:space="0" w:color="auto"/>
                            <w:bottom w:val="none" w:sz="0" w:space="0" w:color="auto"/>
                            <w:right w:val="none" w:sz="0" w:space="0" w:color="auto"/>
                          </w:divBdr>
                        </w:div>
                        <w:div w:id="1030447716">
                          <w:marLeft w:val="0"/>
                          <w:marRight w:val="0"/>
                          <w:marTop w:val="0"/>
                          <w:marBottom w:val="0"/>
                          <w:divBdr>
                            <w:top w:val="none" w:sz="0" w:space="0" w:color="auto"/>
                            <w:left w:val="none" w:sz="0" w:space="0" w:color="auto"/>
                            <w:bottom w:val="none" w:sz="0" w:space="0" w:color="auto"/>
                            <w:right w:val="none" w:sz="0" w:space="0" w:color="auto"/>
                          </w:divBdr>
                        </w:div>
                        <w:div w:id="1132094641">
                          <w:marLeft w:val="0"/>
                          <w:marRight w:val="0"/>
                          <w:marTop w:val="0"/>
                          <w:marBottom w:val="0"/>
                          <w:divBdr>
                            <w:top w:val="none" w:sz="0" w:space="0" w:color="auto"/>
                            <w:left w:val="none" w:sz="0" w:space="0" w:color="auto"/>
                            <w:bottom w:val="none" w:sz="0" w:space="0" w:color="auto"/>
                            <w:right w:val="none" w:sz="0" w:space="0" w:color="auto"/>
                          </w:divBdr>
                        </w:div>
                        <w:div w:id="254166369">
                          <w:marLeft w:val="0"/>
                          <w:marRight w:val="0"/>
                          <w:marTop w:val="0"/>
                          <w:marBottom w:val="0"/>
                          <w:divBdr>
                            <w:top w:val="none" w:sz="0" w:space="0" w:color="auto"/>
                            <w:left w:val="none" w:sz="0" w:space="0" w:color="auto"/>
                            <w:bottom w:val="none" w:sz="0" w:space="0" w:color="auto"/>
                            <w:right w:val="none" w:sz="0" w:space="0" w:color="auto"/>
                          </w:divBdr>
                        </w:div>
                        <w:div w:id="984966949">
                          <w:marLeft w:val="0"/>
                          <w:marRight w:val="0"/>
                          <w:marTop w:val="0"/>
                          <w:marBottom w:val="0"/>
                          <w:divBdr>
                            <w:top w:val="none" w:sz="0" w:space="0" w:color="auto"/>
                            <w:left w:val="none" w:sz="0" w:space="0" w:color="auto"/>
                            <w:bottom w:val="none" w:sz="0" w:space="0" w:color="auto"/>
                            <w:right w:val="none" w:sz="0" w:space="0" w:color="auto"/>
                          </w:divBdr>
                        </w:div>
                        <w:div w:id="597373982">
                          <w:marLeft w:val="0"/>
                          <w:marRight w:val="0"/>
                          <w:marTop w:val="0"/>
                          <w:marBottom w:val="0"/>
                          <w:divBdr>
                            <w:top w:val="none" w:sz="0" w:space="0" w:color="auto"/>
                            <w:left w:val="none" w:sz="0" w:space="0" w:color="auto"/>
                            <w:bottom w:val="none" w:sz="0" w:space="0" w:color="auto"/>
                            <w:right w:val="none" w:sz="0" w:space="0" w:color="auto"/>
                          </w:divBdr>
                        </w:div>
                        <w:div w:id="51736012">
                          <w:marLeft w:val="0"/>
                          <w:marRight w:val="0"/>
                          <w:marTop w:val="0"/>
                          <w:marBottom w:val="0"/>
                          <w:divBdr>
                            <w:top w:val="none" w:sz="0" w:space="0" w:color="auto"/>
                            <w:left w:val="none" w:sz="0" w:space="0" w:color="auto"/>
                            <w:bottom w:val="none" w:sz="0" w:space="0" w:color="auto"/>
                            <w:right w:val="none" w:sz="0" w:space="0" w:color="auto"/>
                          </w:divBdr>
                        </w:div>
                        <w:div w:id="1279989227">
                          <w:marLeft w:val="0"/>
                          <w:marRight w:val="0"/>
                          <w:marTop w:val="0"/>
                          <w:marBottom w:val="0"/>
                          <w:divBdr>
                            <w:top w:val="none" w:sz="0" w:space="0" w:color="auto"/>
                            <w:left w:val="none" w:sz="0" w:space="0" w:color="auto"/>
                            <w:bottom w:val="none" w:sz="0" w:space="0" w:color="auto"/>
                            <w:right w:val="none" w:sz="0" w:space="0" w:color="auto"/>
                          </w:divBdr>
                        </w:div>
                        <w:div w:id="1696688327">
                          <w:marLeft w:val="0"/>
                          <w:marRight w:val="0"/>
                          <w:marTop w:val="0"/>
                          <w:marBottom w:val="0"/>
                          <w:divBdr>
                            <w:top w:val="none" w:sz="0" w:space="0" w:color="auto"/>
                            <w:left w:val="none" w:sz="0" w:space="0" w:color="auto"/>
                            <w:bottom w:val="none" w:sz="0" w:space="0" w:color="auto"/>
                            <w:right w:val="none" w:sz="0" w:space="0" w:color="auto"/>
                          </w:divBdr>
                        </w:div>
                        <w:div w:id="1044140687">
                          <w:marLeft w:val="0"/>
                          <w:marRight w:val="0"/>
                          <w:marTop w:val="0"/>
                          <w:marBottom w:val="0"/>
                          <w:divBdr>
                            <w:top w:val="none" w:sz="0" w:space="0" w:color="auto"/>
                            <w:left w:val="none" w:sz="0" w:space="0" w:color="auto"/>
                            <w:bottom w:val="none" w:sz="0" w:space="0" w:color="auto"/>
                            <w:right w:val="none" w:sz="0" w:space="0" w:color="auto"/>
                          </w:divBdr>
                        </w:div>
                        <w:div w:id="1261183376">
                          <w:marLeft w:val="0"/>
                          <w:marRight w:val="0"/>
                          <w:marTop w:val="0"/>
                          <w:marBottom w:val="0"/>
                          <w:divBdr>
                            <w:top w:val="none" w:sz="0" w:space="0" w:color="auto"/>
                            <w:left w:val="none" w:sz="0" w:space="0" w:color="auto"/>
                            <w:bottom w:val="none" w:sz="0" w:space="0" w:color="auto"/>
                            <w:right w:val="none" w:sz="0" w:space="0" w:color="auto"/>
                          </w:divBdr>
                        </w:div>
                        <w:div w:id="740492119">
                          <w:marLeft w:val="0"/>
                          <w:marRight w:val="0"/>
                          <w:marTop w:val="0"/>
                          <w:marBottom w:val="0"/>
                          <w:divBdr>
                            <w:top w:val="none" w:sz="0" w:space="0" w:color="auto"/>
                            <w:left w:val="none" w:sz="0" w:space="0" w:color="auto"/>
                            <w:bottom w:val="none" w:sz="0" w:space="0" w:color="auto"/>
                            <w:right w:val="none" w:sz="0" w:space="0" w:color="auto"/>
                          </w:divBdr>
                        </w:div>
                        <w:div w:id="386416371">
                          <w:marLeft w:val="0"/>
                          <w:marRight w:val="0"/>
                          <w:marTop w:val="0"/>
                          <w:marBottom w:val="0"/>
                          <w:divBdr>
                            <w:top w:val="none" w:sz="0" w:space="0" w:color="auto"/>
                            <w:left w:val="none" w:sz="0" w:space="0" w:color="auto"/>
                            <w:bottom w:val="none" w:sz="0" w:space="0" w:color="auto"/>
                            <w:right w:val="none" w:sz="0" w:space="0" w:color="auto"/>
                          </w:divBdr>
                        </w:div>
                        <w:div w:id="2131892551">
                          <w:marLeft w:val="0"/>
                          <w:marRight w:val="0"/>
                          <w:marTop w:val="0"/>
                          <w:marBottom w:val="0"/>
                          <w:divBdr>
                            <w:top w:val="none" w:sz="0" w:space="0" w:color="auto"/>
                            <w:left w:val="none" w:sz="0" w:space="0" w:color="auto"/>
                            <w:bottom w:val="none" w:sz="0" w:space="0" w:color="auto"/>
                            <w:right w:val="none" w:sz="0" w:space="0" w:color="auto"/>
                          </w:divBdr>
                        </w:div>
                        <w:div w:id="1297639427">
                          <w:marLeft w:val="0"/>
                          <w:marRight w:val="0"/>
                          <w:marTop w:val="0"/>
                          <w:marBottom w:val="0"/>
                          <w:divBdr>
                            <w:top w:val="none" w:sz="0" w:space="0" w:color="auto"/>
                            <w:left w:val="none" w:sz="0" w:space="0" w:color="auto"/>
                            <w:bottom w:val="none" w:sz="0" w:space="0" w:color="auto"/>
                            <w:right w:val="none" w:sz="0" w:space="0" w:color="auto"/>
                          </w:divBdr>
                        </w:div>
                        <w:div w:id="1798913302">
                          <w:marLeft w:val="0"/>
                          <w:marRight w:val="0"/>
                          <w:marTop w:val="0"/>
                          <w:marBottom w:val="0"/>
                          <w:divBdr>
                            <w:top w:val="none" w:sz="0" w:space="0" w:color="auto"/>
                            <w:left w:val="none" w:sz="0" w:space="0" w:color="auto"/>
                            <w:bottom w:val="none" w:sz="0" w:space="0" w:color="auto"/>
                            <w:right w:val="none" w:sz="0" w:space="0" w:color="auto"/>
                          </w:divBdr>
                        </w:div>
                        <w:div w:id="354038052">
                          <w:marLeft w:val="0"/>
                          <w:marRight w:val="0"/>
                          <w:marTop w:val="0"/>
                          <w:marBottom w:val="0"/>
                          <w:divBdr>
                            <w:top w:val="none" w:sz="0" w:space="0" w:color="auto"/>
                            <w:left w:val="none" w:sz="0" w:space="0" w:color="auto"/>
                            <w:bottom w:val="none" w:sz="0" w:space="0" w:color="auto"/>
                            <w:right w:val="none" w:sz="0" w:space="0" w:color="auto"/>
                          </w:divBdr>
                        </w:div>
                        <w:div w:id="1129935180">
                          <w:marLeft w:val="0"/>
                          <w:marRight w:val="0"/>
                          <w:marTop w:val="0"/>
                          <w:marBottom w:val="0"/>
                          <w:divBdr>
                            <w:top w:val="none" w:sz="0" w:space="0" w:color="auto"/>
                            <w:left w:val="none" w:sz="0" w:space="0" w:color="auto"/>
                            <w:bottom w:val="none" w:sz="0" w:space="0" w:color="auto"/>
                            <w:right w:val="none" w:sz="0" w:space="0" w:color="auto"/>
                          </w:divBdr>
                        </w:div>
                        <w:div w:id="462240058">
                          <w:marLeft w:val="0"/>
                          <w:marRight w:val="0"/>
                          <w:marTop w:val="0"/>
                          <w:marBottom w:val="0"/>
                          <w:divBdr>
                            <w:top w:val="none" w:sz="0" w:space="0" w:color="auto"/>
                            <w:left w:val="none" w:sz="0" w:space="0" w:color="auto"/>
                            <w:bottom w:val="none" w:sz="0" w:space="0" w:color="auto"/>
                            <w:right w:val="none" w:sz="0" w:space="0" w:color="auto"/>
                          </w:divBdr>
                        </w:div>
                        <w:div w:id="1971088304">
                          <w:marLeft w:val="0"/>
                          <w:marRight w:val="0"/>
                          <w:marTop w:val="0"/>
                          <w:marBottom w:val="0"/>
                          <w:divBdr>
                            <w:top w:val="none" w:sz="0" w:space="0" w:color="auto"/>
                            <w:left w:val="none" w:sz="0" w:space="0" w:color="auto"/>
                            <w:bottom w:val="none" w:sz="0" w:space="0" w:color="auto"/>
                            <w:right w:val="none" w:sz="0" w:space="0" w:color="auto"/>
                          </w:divBdr>
                        </w:div>
                        <w:div w:id="1729691991">
                          <w:marLeft w:val="0"/>
                          <w:marRight w:val="0"/>
                          <w:marTop w:val="0"/>
                          <w:marBottom w:val="0"/>
                          <w:divBdr>
                            <w:top w:val="none" w:sz="0" w:space="0" w:color="auto"/>
                            <w:left w:val="none" w:sz="0" w:space="0" w:color="auto"/>
                            <w:bottom w:val="none" w:sz="0" w:space="0" w:color="auto"/>
                            <w:right w:val="none" w:sz="0" w:space="0" w:color="auto"/>
                          </w:divBdr>
                        </w:div>
                        <w:div w:id="1991246546">
                          <w:marLeft w:val="0"/>
                          <w:marRight w:val="0"/>
                          <w:marTop w:val="0"/>
                          <w:marBottom w:val="0"/>
                          <w:divBdr>
                            <w:top w:val="none" w:sz="0" w:space="0" w:color="auto"/>
                            <w:left w:val="none" w:sz="0" w:space="0" w:color="auto"/>
                            <w:bottom w:val="none" w:sz="0" w:space="0" w:color="auto"/>
                            <w:right w:val="none" w:sz="0" w:space="0" w:color="auto"/>
                          </w:divBdr>
                        </w:div>
                        <w:div w:id="1104883616">
                          <w:marLeft w:val="0"/>
                          <w:marRight w:val="0"/>
                          <w:marTop w:val="0"/>
                          <w:marBottom w:val="0"/>
                          <w:divBdr>
                            <w:top w:val="none" w:sz="0" w:space="0" w:color="auto"/>
                            <w:left w:val="none" w:sz="0" w:space="0" w:color="auto"/>
                            <w:bottom w:val="none" w:sz="0" w:space="0" w:color="auto"/>
                            <w:right w:val="none" w:sz="0" w:space="0" w:color="auto"/>
                          </w:divBdr>
                        </w:div>
                        <w:div w:id="724716933">
                          <w:marLeft w:val="0"/>
                          <w:marRight w:val="0"/>
                          <w:marTop w:val="0"/>
                          <w:marBottom w:val="0"/>
                          <w:divBdr>
                            <w:top w:val="none" w:sz="0" w:space="0" w:color="auto"/>
                            <w:left w:val="none" w:sz="0" w:space="0" w:color="auto"/>
                            <w:bottom w:val="none" w:sz="0" w:space="0" w:color="auto"/>
                            <w:right w:val="none" w:sz="0" w:space="0" w:color="auto"/>
                          </w:divBdr>
                        </w:div>
                        <w:div w:id="4161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6123">
              <w:marLeft w:val="0"/>
              <w:marRight w:val="0"/>
              <w:marTop w:val="180"/>
              <w:marBottom w:val="180"/>
              <w:divBdr>
                <w:top w:val="none" w:sz="0" w:space="0" w:color="auto"/>
                <w:left w:val="none" w:sz="0" w:space="0" w:color="auto"/>
                <w:bottom w:val="none" w:sz="0" w:space="0" w:color="auto"/>
                <w:right w:val="none" w:sz="0" w:space="0" w:color="auto"/>
              </w:divBdr>
              <w:divsChild>
                <w:div w:id="1828326765">
                  <w:marLeft w:val="0"/>
                  <w:marRight w:val="0"/>
                  <w:marTop w:val="0"/>
                  <w:marBottom w:val="0"/>
                  <w:divBdr>
                    <w:top w:val="none" w:sz="0" w:space="0" w:color="auto"/>
                    <w:left w:val="none" w:sz="0" w:space="0" w:color="auto"/>
                    <w:bottom w:val="none" w:sz="0" w:space="0" w:color="auto"/>
                    <w:right w:val="none" w:sz="0" w:space="0" w:color="auto"/>
                  </w:divBdr>
                  <w:divsChild>
                    <w:div w:id="1858884803">
                      <w:marLeft w:val="0"/>
                      <w:marRight w:val="0"/>
                      <w:marTop w:val="0"/>
                      <w:marBottom w:val="0"/>
                      <w:divBdr>
                        <w:top w:val="none" w:sz="0" w:space="0" w:color="auto"/>
                        <w:left w:val="none" w:sz="0" w:space="0" w:color="auto"/>
                        <w:bottom w:val="none" w:sz="0" w:space="0" w:color="auto"/>
                        <w:right w:val="none" w:sz="0" w:space="0" w:color="auto"/>
                      </w:divBdr>
                    </w:div>
                  </w:divsChild>
                </w:div>
                <w:div w:id="578826421">
                  <w:marLeft w:val="0"/>
                  <w:marRight w:val="0"/>
                  <w:marTop w:val="0"/>
                  <w:marBottom w:val="0"/>
                  <w:divBdr>
                    <w:top w:val="none" w:sz="0" w:space="0" w:color="auto"/>
                    <w:left w:val="none" w:sz="0" w:space="0" w:color="auto"/>
                    <w:bottom w:val="none" w:sz="0" w:space="0" w:color="auto"/>
                    <w:right w:val="none" w:sz="0" w:space="0" w:color="auto"/>
                  </w:divBdr>
                  <w:divsChild>
                    <w:div w:id="1222670079">
                      <w:marLeft w:val="0"/>
                      <w:marRight w:val="0"/>
                      <w:marTop w:val="0"/>
                      <w:marBottom w:val="0"/>
                      <w:divBdr>
                        <w:top w:val="none" w:sz="0" w:space="0" w:color="auto"/>
                        <w:left w:val="none" w:sz="0" w:space="0" w:color="auto"/>
                        <w:bottom w:val="none" w:sz="0" w:space="0" w:color="auto"/>
                        <w:right w:val="none" w:sz="0" w:space="0" w:color="auto"/>
                      </w:divBdr>
                      <w:divsChild>
                        <w:div w:id="428935212">
                          <w:marLeft w:val="0"/>
                          <w:marRight w:val="0"/>
                          <w:marTop w:val="0"/>
                          <w:marBottom w:val="0"/>
                          <w:divBdr>
                            <w:top w:val="none" w:sz="0" w:space="0" w:color="auto"/>
                            <w:left w:val="none" w:sz="0" w:space="0" w:color="auto"/>
                            <w:bottom w:val="none" w:sz="0" w:space="0" w:color="auto"/>
                            <w:right w:val="none" w:sz="0" w:space="0" w:color="auto"/>
                          </w:divBdr>
                        </w:div>
                        <w:div w:id="267470297">
                          <w:marLeft w:val="0"/>
                          <w:marRight w:val="0"/>
                          <w:marTop w:val="0"/>
                          <w:marBottom w:val="0"/>
                          <w:divBdr>
                            <w:top w:val="none" w:sz="0" w:space="0" w:color="auto"/>
                            <w:left w:val="none" w:sz="0" w:space="0" w:color="auto"/>
                            <w:bottom w:val="none" w:sz="0" w:space="0" w:color="auto"/>
                            <w:right w:val="none" w:sz="0" w:space="0" w:color="auto"/>
                          </w:divBdr>
                        </w:div>
                        <w:div w:id="1147472533">
                          <w:marLeft w:val="0"/>
                          <w:marRight w:val="0"/>
                          <w:marTop w:val="0"/>
                          <w:marBottom w:val="0"/>
                          <w:divBdr>
                            <w:top w:val="none" w:sz="0" w:space="0" w:color="auto"/>
                            <w:left w:val="none" w:sz="0" w:space="0" w:color="auto"/>
                            <w:bottom w:val="none" w:sz="0" w:space="0" w:color="auto"/>
                            <w:right w:val="none" w:sz="0" w:space="0" w:color="auto"/>
                          </w:divBdr>
                        </w:div>
                        <w:div w:id="1887832585">
                          <w:marLeft w:val="0"/>
                          <w:marRight w:val="0"/>
                          <w:marTop w:val="0"/>
                          <w:marBottom w:val="0"/>
                          <w:divBdr>
                            <w:top w:val="none" w:sz="0" w:space="0" w:color="auto"/>
                            <w:left w:val="none" w:sz="0" w:space="0" w:color="auto"/>
                            <w:bottom w:val="none" w:sz="0" w:space="0" w:color="auto"/>
                            <w:right w:val="none" w:sz="0" w:space="0" w:color="auto"/>
                          </w:divBdr>
                        </w:div>
                        <w:div w:id="233129312">
                          <w:marLeft w:val="0"/>
                          <w:marRight w:val="0"/>
                          <w:marTop w:val="0"/>
                          <w:marBottom w:val="0"/>
                          <w:divBdr>
                            <w:top w:val="none" w:sz="0" w:space="0" w:color="auto"/>
                            <w:left w:val="none" w:sz="0" w:space="0" w:color="auto"/>
                            <w:bottom w:val="none" w:sz="0" w:space="0" w:color="auto"/>
                            <w:right w:val="none" w:sz="0" w:space="0" w:color="auto"/>
                          </w:divBdr>
                        </w:div>
                        <w:div w:id="18164244">
                          <w:marLeft w:val="0"/>
                          <w:marRight w:val="0"/>
                          <w:marTop w:val="0"/>
                          <w:marBottom w:val="0"/>
                          <w:divBdr>
                            <w:top w:val="none" w:sz="0" w:space="0" w:color="auto"/>
                            <w:left w:val="none" w:sz="0" w:space="0" w:color="auto"/>
                            <w:bottom w:val="none" w:sz="0" w:space="0" w:color="auto"/>
                            <w:right w:val="none" w:sz="0" w:space="0" w:color="auto"/>
                          </w:divBdr>
                        </w:div>
                        <w:div w:id="1698316625">
                          <w:marLeft w:val="0"/>
                          <w:marRight w:val="0"/>
                          <w:marTop w:val="0"/>
                          <w:marBottom w:val="0"/>
                          <w:divBdr>
                            <w:top w:val="none" w:sz="0" w:space="0" w:color="auto"/>
                            <w:left w:val="none" w:sz="0" w:space="0" w:color="auto"/>
                            <w:bottom w:val="none" w:sz="0" w:space="0" w:color="auto"/>
                            <w:right w:val="none" w:sz="0" w:space="0" w:color="auto"/>
                          </w:divBdr>
                        </w:div>
                        <w:div w:id="1273629356">
                          <w:marLeft w:val="0"/>
                          <w:marRight w:val="0"/>
                          <w:marTop w:val="0"/>
                          <w:marBottom w:val="0"/>
                          <w:divBdr>
                            <w:top w:val="none" w:sz="0" w:space="0" w:color="auto"/>
                            <w:left w:val="none" w:sz="0" w:space="0" w:color="auto"/>
                            <w:bottom w:val="none" w:sz="0" w:space="0" w:color="auto"/>
                            <w:right w:val="none" w:sz="0" w:space="0" w:color="auto"/>
                          </w:divBdr>
                        </w:div>
                        <w:div w:id="14816769">
                          <w:marLeft w:val="0"/>
                          <w:marRight w:val="0"/>
                          <w:marTop w:val="0"/>
                          <w:marBottom w:val="0"/>
                          <w:divBdr>
                            <w:top w:val="none" w:sz="0" w:space="0" w:color="auto"/>
                            <w:left w:val="none" w:sz="0" w:space="0" w:color="auto"/>
                            <w:bottom w:val="none" w:sz="0" w:space="0" w:color="auto"/>
                            <w:right w:val="none" w:sz="0" w:space="0" w:color="auto"/>
                          </w:divBdr>
                        </w:div>
                        <w:div w:id="671759882">
                          <w:marLeft w:val="0"/>
                          <w:marRight w:val="0"/>
                          <w:marTop w:val="0"/>
                          <w:marBottom w:val="0"/>
                          <w:divBdr>
                            <w:top w:val="none" w:sz="0" w:space="0" w:color="auto"/>
                            <w:left w:val="none" w:sz="0" w:space="0" w:color="auto"/>
                            <w:bottom w:val="none" w:sz="0" w:space="0" w:color="auto"/>
                            <w:right w:val="none" w:sz="0" w:space="0" w:color="auto"/>
                          </w:divBdr>
                        </w:div>
                        <w:div w:id="328289006">
                          <w:marLeft w:val="0"/>
                          <w:marRight w:val="0"/>
                          <w:marTop w:val="0"/>
                          <w:marBottom w:val="0"/>
                          <w:divBdr>
                            <w:top w:val="none" w:sz="0" w:space="0" w:color="auto"/>
                            <w:left w:val="none" w:sz="0" w:space="0" w:color="auto"/>
                            <w:bottom w:val="none" w:sz="0" w:space="0" w:color="auto"/>
                            <w:right w:val="none" w:sz="0" w:space="0" w:color="auto"/>
                          </w:divBdr>
                        </w:div>
                        <w:div w:id="1019044485">
                          <w:marLeft w:val="0"/>
                          <w:marRight w:val="0"/>
                          <w:marTop w:val="0"/>
                          <w:marBottom w:val="0"/>
                          <w:divBdr>
                            <w:top w:val="none" w:sz="0" w:space="0" w:color="auto"/>
                            <w:left w:val="none" w:sz="0" w:space="0" w:color="auto"/>
                            <w:bottom w:val="none" w:sz="0" w:space="0" w:color="auto"/>
                            <w:right w:val="none" w:sz="0" w:space="0" w:color="auto"/>
                          </w:divBdr>
                        </w:div>
                        <w:div w:id="572936162">
                          <w:marLeft w:val="0"/>
                          <w:marRight w:val="0"/>
                          <w:marTop w:val="0"/>
                          <w:marBottom w:val="0"/>
                          <w:divBdr>
                            <w:top w:val="none" w:sz="0" w:space="0" w:color="auto"/>
                            <w:left w:val="none" w:sz="0" w:space="0" w:color="auto"/>
                            <w:bottom w:val="none" w:sz="0" w:space="0" w:color="auto"/>
                            <w:right w:val="none" w:sz="0" w:space="0" w:color="auto"/>
                          </w:divBdr>
                        </w:div>
                        <w:div w:id="919364437">
                          <w:marLeft w:val="0"/>
                          <w:marRight w:val="0"/>
                          <w:marTop w:val="0"/>
                          <w:marBottom w:val="0"/>
                          <w:divBdr>
                            <w:top w:val="none" w:sz="0" w:space="0" w:color="auto"/>
                            <w:left w:val="none" w:sz="0" w:space="0" w:color="auto"/>
                            <w:bottom w:val="none" w:sz="0" w:space="0" w:color="auto"/>
                            <w:right w:val="none" w:sz="0" w:space="0" w:color="auto"/>
                          </w:divBdr>
                        </w:div>
                        <w:div w:id="1284380422">
                          <w:marLeft w:val="0"/>
                          <w:marRight w:val="0"/>
                          <w:marTop w:val="0"/>
                          <w:marBottom w:val="0"/>
                          <w:divBdr>
                            <w:top w:val="none" w:sz="0" w:space="0" w:color="auto"/>
                            <w:left w:val="none" w:sz="0" w:space="0" w:color="auto"/>
                            <w:bottom w:val="none" w:sz="0" w:space="0" w:color="auto"/>
                            <w:right w:val="none" w:sz="0" w:space="0" w:color="auto"/>
                          </w:divBdr>
                        </w:div>
                        <w:div w:id="1174613984">
                          <w:marLeft w:val="0"/>
                          <w:marRight w:val="0"/>
                          <w:marTop w:val="0"/>
                          <w:marBottom w:val="0"/>
                          <w:divBdr>
                            <w:top w:val="none" w:sz="0" w:space="0" w:color="auto"/>
                            <w:left w:val="none" w:sz="0" w:space="0" w:color="auto"/>
                            <w:bottom w:val="none" w:sz="0" w:space="0" w:color="auto"/>
                            <w:right w:val="none" w:sz="0" w:space="0" w:color="auto"/>
                          </w:divBdr>
                        </w:div>
                        <w:div w:id="1061908851">
                          <w:marLeft w:val="0"/>
                          <w:marRight w:val="0"/>
                          <w:marTop w:val="0"/>
                          <w:marBottom w:val="0"/>
                          <w:divBdr>
                            <w:top w:val="none" w:sz="0" w:space="0" w:color="auto"/>
                            <w:left w:val="none" w:sz="0" w:space="0" w:color="auto"/>
                            <w:bottom w:val="none" w:sz="0" w:space="0" w:color="auto"/>
                            <w:right w:val="none" w:sz="0" w:space="0" w:color="auto"/>
                          </w:divBdr>
                        </w:div>
                        <w:div w:id="81026767">
                          <w:marLeft w:val="0"/>
                          <w:marRight w:val="0"/>
                          <w:marTop w:val="0"/>
                          <w:marBottom w:val="0"/>
                          <w:divBdr>
                            <w:top w:val="none" w:sz="0" w:space="0" w:color="auto"/>
                            <w:left w:val="none" w:sz="0" w:space="0" w:color="auto"/>
                            <w:bottom w:val="none" w:sz="0" w:space="0" w:color="auto"/>
                            <w:right w:val="none" w:sz="0" w:space="0" w:color="auto"/>
                          </w:divBdr>
                        </w:div>
                        <w:div w:id="1610623422">
                          <w:marLeft w:val="0"/>
                          <w:marRight w:val="0"/>
                          <w:marTop w:val="0"/>
                          <w:marBottom w:val="0"/>
                          <w:divBdr>
                            <w:top w:val="none" w:sz="0" w:space="0" w:color="auto"/>
                            <w:left w:val="none" w:sz="0" w:space="0" w:color="auto"/>
                            <w:bottom w:val="none" w:sz="0" w:space="0" w:color="auto"/>
                            <w:right w:val="none" w:sz="0" w:space="0" w:color="auto"/>
                          </w:divBdr>
                        </w:div>
                        <w:div w:id="1790587831">
                          <w:marLeft w:val="0"/>
                          <w:marRight w:val="0"/>
                          <w:marTop w:val="0"/>
                          <w:marBottom w:val="0"/>
                          <w:divBdr>
                            <w:top w:val="none" w:sz="0" w:space="0" w:color="auto"/>
                            <w:left w:val="none" w:sz="0" w:space="0" w:color="auto"/>
                            <w:bottom w:val="none" w:sz="0" w:space="0" w:color="auto"/>
                            <w:right w:val="none" w:sz="0" w:space="0" w:color="auto"/>
                          </w:divBdr>
                        </w:div>
                        <w:div w:id="462575633">
                          <w:marLeft w:val="0"/>
                          <w:marRight w:val="0"/>
                          <w:marTop w:val="0"/>
                          <w:marBottom w:val="0"/>
                          <w:divBdr>
                            <w:top w:val="none" w:sz="0" w:space="0" w:color="auto"/>
                            <w:left w:val="none" w:sz="0" w:space="0" w:color="auto"/>
                            <w:bottom w:val="none" w:sz="0" w:space="0" w:color="auto"/>
                            <w:right w:val="none" w:sz="0" w:space="0" w:color="auto"/>
                          </w:divBdr>
                        </w:div>
                        <w:div w:id="544290222">
                          <w:marLeft w:val="0"/>
                          <w:marRight w:val="0"/>
                          <w:marTop w:val="0"/>
                          <w:marBottom w:val="0"/>
                          <w:divBdr>
                            <w:top w:val="none" w:sz="0" w:space="0" w:color="auto"/>
                            <w:left w:val="none" w:sz="0" w:space="0" w:color="auto"/>
                            <w:bottom w:val="none" w:sz="0" w:space="0" w:color="auto"/>
                            <w:right w:val="none" w:sz="0" w:space="0" w:color="auto"/>
                          </w:divBdr>
                        </w:div>
                        <w:div w:id="1501385094">
                          <w:marLeft w:val="0"/>
                          <w:marRight w:val="0"/>
                          <w:marTop w:val="0"/>
                          <w:marBottom w:val="0"/>
                          <w:divBdr>
                            <w:top w:val="none" w:sz="0" w:space="0" w:color="auto"/>
                            <w:left w:val="none" w:sz="0" w:space="0" w:color="auto"/>
                            <w:bottom w:val="none" w:sz="0" w:space="0" w:color="auto"/>
                            <w:right w:val="none" w:sz="0" w:space="0" w:color="auto"/>
                          </w:divBdr>
                        </w:div>
                        <w:div w:id="786581995">
                          <w:marLeft w:val="0"/>
                          <w:marRight w:val="0"/>
                          <w:marTop w:val="0"/>
                          <w:marBottom w:val="0"/>
                          <w:divBdr>
                            <w:top w:val="none" w:sz="0" w:space="0" w:color="auto"/>
                            <w:left w:val="none" w:sz="0" w:space="0" w:color="auto"/>
                            <w:bottom w:val="none" w:sz="0" w:space="0" w:color="auto"/>
                            <w:right w:val="none" w:sz="0" w:space="0" w:color="auto"/>
                          </w:divBdr>
                        </w:div>
                        <w:div w:id="1681199343">
                          <w:marLeft w:val="0"/>
                          <w:marRight w:val="0"/>
                          <w:marTop w:val="0"/>
                          <w:marBottom w:val="0"/>
                          <w:divBdr>
                            <w:top w:val="none" w:sz="0" w:space="0" w:color="auto"/>
                            <w:left w:val="none" w:sz="0" w:space="0" w:color="auto"/>
                            <w:bottom w:val="none" w:sz="0" w:space="0" w:color="auto"/>
                            <w:right w:val="none" w:sz="0" w:space="0" w:color="auto"/>
                          </w:divBdr>
                        </w:div>
                        <w:div w:id="758256413">
                          <w:marLeft w:val="0"/>
                          <w:marRight w:val="0"/>
                          <w:marTop w:val="0"/>
                          <w:marBottom w:val="0"/>
                          <w:divBdr>
                            <w:top w:val="none" w:sz="0" w:space="0" w:color="auto"/>
                            <w:left w:val="none" w:sz="0" w:space="0" w:color="auto"/>
                            <w:bottom w:val="none" w:sz="0" w:space="0" w:color="auto"/>
                            <w:right w:val="none" w:sz="0" w:space="0" w:color="auto"/>
                          </w:divBdr>
                        </w:div>
                        <w:div w:id="1228958095">
                          <w:marLeft w:val="0"/>
                          <w:marRight w:val="0"/>
                          <w:marTop w:val="0"/>
                          <w:marBottom w:val="0"/>
                          <w:divBdr>
                            <w:top w:val="none" w:sz="0" w:space="0" w:color="auto"/>
                            <w:left w:val="none" w:sz="0" w:space="0" w:color="auto"/>
                            <w:bottom w:val="none" w:sz="0" w:space="0" w:color="auto"/>
                            <w:right w:val="none" w:sz="0" w:space="0" w:color="auto"/>
                          </w:divBdr>
                        </w:div>
                        <w:div w:id="896547998">
                          <w:marLeft w:val="0"/>
                          <w:marRight w:val="0"/>
                          <w:marTop w:val="0"/>
                          <w:marBottom w:val="0"/>
                          <w:divBdr>
                            <w:top w:val="none" w:sz="0" w:space="0" w:color="auto"/>
                            <w:left w:val="none" w:sz="0" w:space="0" w:color="auto"/>
                            <w:bottom w:val="none" w:sz="0" w:space="0" w:color="auto"/>
                            <w:right w:val="none" w:sz="0" w:space="0" w:color="auto"/>
                          </w:divBdr>
                        </w:div>
                        <w:div w:id="258413501">
                          <w:marLeft w:val="0"/>
                          <w:marRight w:val="0"/>
                          <w:marTop w:val="0"/>
                          <w:marBottom w:val="0"/>
                          <w:divBdr>
                            <w:top w:val="none" w:sz="0" w:space="0" w:color="auto"/>
                            <w:left w:val="none" w:sz="0" w:space="0" w:color="auto"/>
                            <w:bottom w:val="none" w:sz="0" w:space="0" w:color="auto"/>
                            <w:right w:val="none" w:sz="0" w:space="0" w:color="auto"/>
                          </w:divBdr>
                        </w:div>
                        <w:div w:id="1403065077">
                          <w:marLeft w:val="0"/>
                          <w:marRight w:val="0"/>
                          <w:marTop w:val="0"/>
                          <w:marBottom w:val="0"/>
                          <w:divBdr>
                            <w:top w:val="none" w:sz="0" w:space="0" w:color="auto"/>
                            <w:left w:val="none" w:sz="0" w:space="0" w:color="auto"/>
                            <w:bottom w:val="none" w:sz="0" w:space="0" w:color="auto"/>
                            <w:right w:val="none" w:sz="0" w:space="0" w:color="auto"/>
                          </w:divBdr>
                        </w:div>
                        <w:div w:id="1325738535">
                          <w:marLeft w:val="0"/>
                          <w:marRight w:val="0"/>
                          <w:marTop w:val="0"/>
                          <w:marBottom w:val="0"/>
                          <w:divBdr>
                            <w:top w:val="none" w:sz="0" w:space="0" w:color="auto"/>
                            <w:left w:val="none" w:sz="0" w:space="0" w:color="auto"/>
                            <w:bottom w:val="none" w:sz="0" w:space="0" w:color="auto"/>
                            <w:right w:val="none" w:sz="0" w:space="0" w:color="auto"/>
                          </w:divBdr>
                        </w:div>
                        <w:div w:id="803814392">
                          <w:marLeft w:val="0"/>
                          <w:marRight w:val="0"/>
                          <w:marTop w:val="0"/>
                          <w:marBottom w:val="0"/>
                          <w:divBdr>
                            <w:top w:val="none" w:sz="0" w:space="0" w:color="auto"/>
                            <w:left w:val="none" w:sz="0" w:space="0" w:color="auto"/>
                            <w:bottom w:val="none" w:sz="0" w:space="0" w:color="auto"/>
                            <w:right w:val="none" w:sz="0" w:space="0" w:color="auto"/>
                          </w:divBdr>
                        </w:div>
                        <w:div w:id="1054043036">
                          <w:marLeft w:val="0"/>
                          <w:marRight w:val="0"/>
                          <w:marTop w:val="0"/>
                          <w:marBottom w:val="0"/>
                          <w:divBdr>
                            <w:top w:val="none" w:sz="0" w:space="0" w:color="auto"/>
                            <w:left w:val="none" w:sz="0" w:space="0" w:color="auto"/>
                            <w:bottom w:val="none" w:sz="0" w:space="0" w:color="auto"/>
                            <w:right w:val="none" w:sz="0" w:space="0" w:color="auto"/>
                          </w:divBdr>
                        </w:div>
                        <w:div w:id="1612937799">
                          <w:marLeft w:val="0"/>
                          <w:marRight w:val="0"/>
                          <w:marTop w:val="0"/>
                          <w:marBottom w:val="0"/>
                          <w:divBdr>
                            <w:top w:val="none" w:sz="0" w:space="0" w:color="auto"/>
                            <w:left w:val="none" w:sz="0" w:space="0" w:color="auto"/>
                            <w:bottom w:val="none" w:sz="0" w:space="0" w:color="auto"/>
                            <w:right w:val="none" w:sz="0" w:space="0" w:color="auto"/>
                          </w:divBdr>
                        </w:div>
                        <w:div w:id="672877509">
                          <w:marLeft w:val="0"/>
                          <w:marRight w:val="0"/>
                          <w:marTop w:val="0"/>
                          <w:marBottom w:val="0"/>
                          <w:divBdr>
                            <w:top w:val="none" w:sz="0" w:space="0" w:color="auto"/>
                            <w:left w:val="none" w:sz="0" w:space="0" w:color="auto"/>
                            <w:bottom w:val="none" w:sz="0" w:space="0" w:color="auto"/>
                            <w:right w:val="none" w:sz="0" w:space="0" w:color="auto"/>
                          </w:divBdr>
                        </w:div>
                        <w:div w:id="1369715859">
                          <w:marLeft w:val="0"/>
                          <w:marRight w:val="0"/>
                          <w:marTop w:val="0"/>
                          <w:marBottom w:val="0"/>
                          <w:divBdr>
                            <w:top w:val="none" w:sz="0" w:space="0" w:color="auto"/>
                            <w:left w:val="none" w:sz="0" w:space="0" w:color="auto"/>
                            <w:bottom w:val="none" w:sz="0" w:space="0" w:color="auto"/>
                            <w:right w:val="none" w:sz="0" w:space="0" w:color="auto"/>
                          </w:divBdr>
                        </w:div>
                        <w:div w:id="254242918">
                          <w:marLeft w:val="0"/>
                          <w:marRight w:val="0"/>
                          <w:marTop w:val="0"/>
                          <w:marBottom w:val="0"/>
                          <w:divBdr>
                            <w:top w:val="none" w:sz="0" w:space="0" w:color="auto"/>
                            <w:left w:val="none" w:sz="0" w:space="0" w:color="auto"/>
                            <w:bottom w:val="none" w:sz="0" w:space="0" w:color="auto"/>
                            <w:right w:val="none" w:sz="0" w:space="0" w:color="auto"/>
                          </w:divBdr>
                        </w:div>
                        <w:div w:id="490675924">
                          <w:marLeft w:val="0"/>
                          <w:marRight w:val="0"/>
                          <w:marTop w:val="0"/>
                          <w:marBottom w:val="0"/>
                          <w:divBdr>
                            <w:top w:val="none" w:sz="0" w:space="0" w:color="auto"/>
                            <w:left w:val="none" w:sz="0" w:space="0" w:color="auto"/>
                            <w:bottom w:val="none" w:sz="0" w:space="0" w:color="auto"/>
                            <w:right w:val="none" w:sz="0" w:space="0" w:color="auto"/>
                          </w:divBdr>
                        </w:div>
                        <w:div w:id="1152599726">
                          <w:marLeft w:val="0"/>
                          <w:marRight w:val="0"/>
                          <w:marTop w:val="0"/>
                          <w:marBottom w:val="0"/>
                          <w:divBdr>
                            <w:top w:val="none" w:sz="0" w:space="0" w:color="auto"/>
                            <w:left w:val="none" w:sz="0" w:space="0" w:color="auto"/>
                            <w:bottom w:val="none" w:sz="0" w:space="0" w:color="auto"/>
                            <w:right w:val="none" w:sz="0" w:space="0" w:color="auto"/>
                          </w:divBdr>
                        </w:div>
                        <w:div w:id="596062698">
                          <w:marLeft w:val="0"/>
                          <w:marRight w:val="0"/>
                          <w:marTop w:val="0"/>
                          <w:marBottom w:val="0"/>
                          <w:divBdr>
                            <w:top w:val="none" w:sz="0" w:space="0" w:color="auto"/>
                            <w:left w:val="none" w:sz="0" w:space="0" w:color="auto"/>
                            <w:bottom w:val="none" w:sz="0" w:space="0" w:color="auto"/>
                            <w:right w:val="none" w:sz="0" w:space="0" w:color="auto"/>
                          </w:divBdr>
                        </w:div>
                        <w:div w:id="1696345924">
                          <w:marLeft w:val="0"/>
                          <w:marRight w:val="0"/>
                          <w:marTop w:val="0"/>
                          <w:marBottom w:val="0"/>
                          <w:divBdr>
                            <w:top w:val="none" w:sz="0" w:space="0" w:color="auto"/>
                            <w:left w:val="none" w:sz="0" w:space="0" w:color="auto"/>
                            <w:bottom w:val="none" w:sz="0" w:space="0" w:color="auto"/>
                            <w:right w:val="none" w:sz="0" w:space="0" w:color="auto"/>
                          </w:divBdr>
                        </w:div>
                        <w:div w:id="1389839507">
                          <w:marLeft w:val="0"/>
                          <w:marRight w:val="0"/>
                          <w:marTop w:val="0"/>
                          <w:marBottom w:val="0"/>
                          <w:divBdr>
                            <w:top w:val="none" w:sz="0" w:space="0" w:color="auto"/>
                            <w:left w:val="none" w:sz="0" w:space="0" w:color="auto"/>
                            <w:bottom w:val="none" w:sz="0" w:space="0" w:color="auto"/>
                            <w:right w:val="none" w:sz="0" w:space="0" w:color="auto"/>
                          </w:divBdr>
                        </w:div>
                        <w:div w:id="1772238369">
                          <w:marLeft w:val="0"/>
                          <w:marRight w:val="0"/>
                          <w:marTop w:val="0"/>
                          <w:marBottom w:val="0"/>
                          <w:divBdr>
                            <w:top w:val="none" w:sz="0" w:space="0" w:color="auto"/>
                            <w:left w:val="none" w:sz="0" w:space="0" w:color="auto"/>
                            <w:bottom w:val="none" w:sz="0" w:space="0" w:color="auto"/>
                            <w:right w:val="none" w:sz="0" w:space="0" w:color="auto"/>
                          </w:divBdr>
                        </w:div>
                        <w:div w:id="706681376">
                          <w:marLeft w:val="0"/>
                          <w:marRight w:val="0"/>
                          <w:marTop w:val="0"/>
                          <w:marBottom w:val="0"/>
                          <w:divBdr>
                            <w:top w:val="none" w:sz="0" w:space="0" w:color="auto"/>
                            <w:left w:val="none" w:sz="0" w:space="0" w:color="auto"/>
                            <w:bottom w:val="none" w:sz="0" w:space="0" w:color="auto"/>
                            <w:right w:val="none" w:sz="0" w:space="0" w:color="auto"/>
                          </w:divBdr>
                        </w:div>
                        <w:div w:id="1504080625">
                          <w:marLeft w:val="0"/>
                          <w:marRight w:val="0"/>
                          <w:marTop w:val="0"/>
                          <w:marBottom w:val="0"/>
                          <w:divBdr>
                            <w:top w:val="none" w:sz="0" w:space="0" w:color="auto"/>
                            <w:left w:val="none" w:sz="0" w:space="0" w:color="auto"/>
                            <w:bottom w:val="none" w:sz="0" w:space="0" w:color="auto"/>
                            <w:right w:val="none" w:sz="0" w:space="0" w:color="auto"/>
                          </w:divBdr>
                        </w:div>
                        <w:div w:id="521938331">
                          <w:marLeft w:val="0"/>
                          <w:marRight w:val="0"/>
                          <w:marTop w:val="0"/>
                          <w:marBottom w:val="0"/>
                          <w:divBdr>
                            <w:top w:val="none" w:sz="0" w:space="0" w:color="auto"/>
                            <w:left w:val="none" w:sz="0" w:space="0" w:color="auto"/>
                            <w:bottom w:val="none" w:sz="0" w:space="0" w:color="auto"/>
                            <w:right w:val="none" w:sz="0" w:space="0" w:color="auto"/>
                          </w:divBdr>
                        </w:div>
                      </w:divsChild>
                    </w:div>
                    <w:div w:id="854685951">
                      <w:marLeft w:val="0"/>
                      <w:marRight w:val="0"/>
                      <w:marTop w:val="0"/>
                      <w:marBottom w:val="0"/>
                      <w:divBdr>
                        <w:top w:val="none" w:sz="0" w:space="0" w:color="auto"/>
                        <w:left w:val="none" w:sz="0" w:space="0" w:color="auto"/>
                        <w:bottom w:val="none" w:sz="0" w:space="0" w:color="auto"/>
                        <w:right w:val="none" w:sz="0" w:space="0" w:color="auto"/>
                      </w:divBdr>
                      <w:divsChild>
                        <w:div w:id="1212881676">
                          <w:marLeft w:val="0"/>
                          <w:marRight w:val="0"/>
                          <w:marTop w:val="0"/>
                          <w:marBottom w:val="0"/>
                          <w:divBdr>
                            <w:top w:val="none" w:sz="0" w:space="0" w:color="auto"/>
                            <w:left w:val="none" w:sz="0" w:space="0" w:color="auto"/>
                            <w:bottom w:val="none" w:sz="0" w:space="0" w:color="auto"/>
                            <w:right w:val="none" w:sz="0" w:space="0" w:color="auto"/>
                          </w:divBdr>
                        </w:div>
                        <w:div w:id="423721345">
                          <w:marLeft w:val="0"/>
                          <w:marRight w:val="0"/>
                          <w:marTop w:val="0"/>
                          <w:marBottom w:val="0"/>
                          <w:divBdr>
                            <w:top w:val="none" w:sz="0" w:space="0" w:color="auto"/>
                            <w:left w:val="none" w:sz="0" w:space="0" w:color="auto"/>
                            <w:bottom w:val="none" w:sz="0" w:space="0" w:color="auto"/>
                            <w:right w:val="none" w:sz="0" w:space="0" w:color="auto"/>
                          </w:divBdr>
                        </w:div>
                        <w:div w:id="2036802530">
                          <w:marLeft w:val="0"/>
                          <w:marRight w:val="0"/>
                          <w:marTop w:val="0"/>
                          <w:marBottom w:val="0"/>
                          <w:divBdr>
                            <w:top w:val="none" w:sz="0" w:space="0" w:color="auto"/>
                            <w:left w:val="none" w:sz="0" w:space="0" w:color="auto"/>
                            <w:bottom w:val="none" w:sz="0" w:space="0" w:color="auto"/>
                            <w:right w:val="none" w:sz="0" w:space="0" w:color="auto"/>
                          </w:divBdr>
                        </w:div>
                        <w:div w:id="488785313">
                          <w:marLeft w:val="0"/>
                          <w:marRight w:val="0"/>
                          <w:marTop w:val="0"/>
                          <w:marBottom w:val="0"/>
                          <w:divBdr>
                            <w:top w:val="none" w:sz="0" w:space="0" w:color="auto"/>
                            <w:left w:val="none" w:sz="0" w:space="0" w:color="auto"/>
                            <w:bottom w:val="none" w:sz="0" w:space="0" w:color="auto"/>
                            <w:right w:val="none" w:sz="0" w:space="0" w:color="auto"/>
                          </w:divBdr>
                        </w:div>
                        <w:div w:id="1328440658">
                          <w:marLeft w:val="0"/>
                          <w:marRight w:val="0"/>
                          <w:marTop w:val="0"/>
                          <w:marBottom w:val="0"/>
                          <w:divBdr>
                            <w:top w:val="none" w:sz="0" w:space="0" w:color="auto"/>
                            <w:left w:val="none" w:sz="0" w:space="0" w:color="auto"/>
                            <w:bottom w:val="none" w:sz="0" w:space="0" w:color="auto"/>
                            <w:right w:val="none" w:sz="0" w:space="0" w:color="auto"/>
                          </w:divBdr>
                        </w:div>
                        <w:div w:id="569314016">
                          <w:marLeft w:val="0"/>
                          <w:marRight w:val="0"/>
                          <w:marTop w:val="0"/>
                          <w:marBottom w:val="0"/>
                          <w:divBdr>
                            <w:top w:val="none" w:sz="0" w:space="0" w:color="auto"/>
                            <w:left w:val="none" w:sz="0" w:space="0" w:color="auto"/>
                            <w:bottom w:val="none" w:sz="0" w:space="0" w:color="auto"/>
                            <w:right w:val="none" w:sz="0" w:space="0" w:color="auto"/>
                          </w:divBdr>
                        </w:div>
                        <w:div w:id="1252467740">
                          <w:marLeft w:val="0"/>
                          <w:marRight w:val="0"/>
                          <w:marTop w:val="0"/>
                          <w:marBottom w:val="0"/>
                          <w:divBdr>
                            <w:top w:val="none" w:sz="0" w:space="0" w:color="auto"/>
                            <w:left w:val="none" w:sz="0" w:space="0" w:color="auto"/>
                            <w:bottom w:val="none" w:sz="0" w:space="0" w:color="auto"/>
                            <w:right w:val="none" w:sz="0" w:space="0" w:color="auto"/>
                          </w:divBdr>
                        </w:div>
                        <w:div w:id="1449006706">
                          <w:marLeft w:val="0"/>
                          <w:marRight w:val="0"/>
                          <w:marTop w:val="0"/>
                          <w:marBottom w:val="0"/>
                          <w:divBdr>
                            <w:top w:val="none" w:sz="0" w:space="0" w:color="auto"/>
                            <w:left w:val="none" w:sz="0" w:space="0" w:color="auto"/>
                            <w:bottom w:val="none" w:sz="0" w:space="0" w:color="auto"/>
                            <w:right w:val="none" w:sz="0" w:space="0" w:color="auto"/>
                          </w:divBdr>
                        </w:div>
                        <w:div w:id="385832981">
                          <w:marLeft w:val="0"/>
                          <w:marRight w:val="0"/>
                          <w:marTop w:val="0"/>
                          <w:marBottom w:val="0"/>
                          <w:divBdr>
                            <w:top w:val="none" w:sz="0" w:space="0" w:color="auto"/>
                            <w:left w:val="none" w:sz="0" w:space="0" w:color="auto"/>
                            <w:bottom w:val="none" w:sz="0" w:space="0" w:color="auto"/>
                            <w:right w:val="none" w:sz="0" w:space="0" w:color="auto"/>
                          </w:divBdr>
                        </w:div>
                        <w:div w:id="799692536">
                          <w:marLeft w:val="0"/>
                          <w:marRight w:val="0"/>
                          <w:marTop w:val="0"/>
                          <w:marBottom w:val="0"/>
                          <w:divBdr>
                            <w:top w:val="none" w:sz="0" w:space="0" w:color="auto"/>
                            <w:left w:val="none" w:sz="0" w:space="0" w:color="auto"/>
                            <w:bottom w:val="none" w:sz="0" w:space="0" w:color="auto"/>
                            <w:right w:val="none" w:sz="0" w:space="0" w:color="auto"/>
                          </w:divBdr>
                        </w:div>
                        <w:div w:id="431320518">
                          <w:marLeft w:val="0"/>
                          <w:marRight w:val="0"/>
                          <w:marTop w:val="0"/>
                          <w:marBottom w:val="0"/>
                          <w:divBdr>
                            <w:top w:val="none" w:sz="0" w:space="0" w:color="auto"/>
                            <w:left w:val="none" w:sz="0" w:space="0" w:color="auto"/>
                            <w:bottom w:val="none" w:sz="0" w:space="0" w:color="auto"/>
                            <w:right w:val="none" w:sz="0" w:space="0" w:color="auto"/>
                          </w:divBdr>
                        </w:div>
                        <w:div w:id="1716810744">
                          <w:marLeft w:val="0"/>
                          <w:marRight w:val="0"/>
                          <w:marTop w:val="0"/>
                          <w:marBottom w:val="0"/>
                          <w:divBdr>
                            <w:top w:val="none" w:sz="0" w:space="0" w:color="auto"/>
                            <w:left w:val="none" w:sz="0" w:space="0" w:color="auto"/>
                            <w:bottom w:val="none" w:sz="0" w:space="0" w:color="auto"/>
                            <w:right w:val="none" w:sz="0" w:space="0" w:color="auto"/>
                          </w:divBdr>
                        </w:div>
                        <w:div w:id="533930771">
                          <w:marLeft w:val="0"/>
                          <w:marRight w:val="0"/>
                          <w:marTop w:val="0"/>
                          <w:marBottom w:val="0"/>
                          <w:divBdr>
                            <w:top w:val="none" w:sz="0" w:space="0" w:color="auto"/>
                            <w:left w:val="none" w:sz="0" w:space="0" w:color="auto"/>
                            <w:bottom w:val="none" w:sz="0" w:space="0" w:color="auto"/>
                            <w:right w:val="none" w:sz="0" w:space="0" w:color="auto"/>
                          </w:divBdr>
                        </w:div>
                        <w:div w:id="365184509">
                          <w:marLeft w:val="0"/>
                          <w:marRight w:val="0"/>
                          <w:marTop w:val="0"/>
                          <w:marBottom w:val="0"/>
                          <w:divBdr>
                            <w:top w:val="none" w:sz="0" w:space="0" w:color="auto"/>
                            <w:left w:val="none" w:sz="0" w:space="0" w:color="auto"/>
                            <w:bottom w:val="none" w:sz="0" w:space="0" w:color="auto"/>
                            <w:right w:val="none" w:sz="0" w:space="0" w:color="auto"/>
                          </w:divBdr>
                        </w:div>
                        <w:div w:id="441654026">
                          <w:marLeft w:val="0"/>
                          <w:marRight w:val="0"/>
                          <w:marTop w:val="0"/>
                          <w:marBottom w:val="0"/>
                          <w:divBdr>
                            <w:top w:val="none" w:sz="0" w:space="0" w:color="auto"/>
                            <w:left w:val="none" w:sz="0" w:space="0" w:color="auto"/>
                            <w:bottom w:val="none" w:sz="0" w:space="0" w:color="auto"/>
                            <w:right w:val="none" w:sz="0" w:space="0" w:color="auto"/>
                          </w:divBdr>
                        </w:div>
                        <w:div w:id="1585607785">
                          <w:marLeft w:val="0"/>
                          <w:marRight w:val="0"/>
                          <w:marTop w:val="0"/>
                          <w:marBottom w:val="0"/>
                          <w:divBdr>
                            <w:top w:val="none" w:sz="0" w:space="0" w:color="auto"/>
                            <w:left w:val="none" w:sz="0" w:space="0" w:color="auto"/>
                            <w:bottom w:val="none" w:sz="0" w:space="0" w:color="auto"/>
                            <w:right w:val="none" w:sz="0" w:space="0" w:color="auto"/>
                          </w:divBdr>
                        </w:div>
                        <w:div w:id="102773778">
                          <w:marLeft w:val="0"/>
                          <w:marRight w:val="0"/>
                          <w:marTop w:val="0"/>
                          <w:marBottom w:val="0"/>
                          <w:divBdr>
                            <w:top w:val="none" w:sz="0" w:space="0" w:color="auto"/>
                            <w:left w:val="none" w:sz="0" w:space="0" w:color="auto"/>
                            <w:bottom w:val="none" w:sz="0" w:space="0" w:color="auto"/>
                            <w:right w:val="none" w:sz="0" w:space="0" w:color="auto"/>
                          </w:divBdr>
                        </w:div>
                        <w:div w:id="664943701">
                          <w:marLeft w:val="0"/>
                          <w:marRight w:val="0"/>
                          <w:marTop w:val="0"/>
                          <w:marBottom w:val="0"/>
                          <w:divBdr>
                            <w:top w:val="none" w:sz="0" w:space="0" w:color="auto"/>
                            <w:left w:val="none" w:sz="0" w:space="0" w:color="auto"/>
                            <w:bottom w:val="none" w:sz="0" w:space="0" w:color="auto"/>
                            <w:right w:val="none" w:sz="0" w:space="0" w:color="auto"/>
                          </w:divBdr>
                        </w:div>
                        <w:div w:id="387848098">
                          <w:marLeft w:val="0"/>
                          <w:marRight w:val="0"/>
                          <w:marTop w:val="0"/>
                          <w:marBottom w:val="0"/>
                          <w:divBdr>
                            <w:top w:val="none" w:sz="0" w:space="0" w:color="auto"/>
                            <w:left w:val="none" w:sz="0" w:space="0" w:color="auto"/>
                            <w:bottom w:val="none" w:sz="0" w:space="0" w:color="auto"/>
                            <w:right w:val="none" w:sz="0" w:space="0" w:color="auto"/>
                          </w:divBdr>
                        </w:div>
                        <w:div w:id="823619279">
                          <w:marLeft w:val="0"/>
                          <w:marRight w:val="0"/>
                          <w:marTop w:val="0"/>
                          <w:marBottom w:val="0"/>
                          <w:divBdr>
                            <w:top w:val="none" w:sz="0" w:space="0" w:color="auto"/>
                            <w:left w:val="none" w:sz="0" w:space="0" w:color="auto"/>
                            <w:bottom w:val="none" w:sz="0" w:space="0" w:color="auto"/>
                            <w:right w:val="none" w:sz="0" w:space="0" w:color="auto"/>
                          </w:divBdr>
                        </w:div>
                        <w:div w:id="521165466">
                          <w:marLeft w:val="0"/>
                          <w:marRight w:val="0"/>
                          <w:marTop w:val="0"/>
                          <w:marBottom w:val="0"/>
                          <w:divBdr>
                            <w:top w:val="none" w:sz="0" w:space="0" w:color="auto"/>
                            <w:left w:val="none" w:sz="0" w:space="0" w:color="auto"/>
                            <w:bottom w:val="none" w:sz="0" w:space="0" w:color="auto"/>
                            <w:right w:val="none" w:sz="0" w:space="0" w:color="auto"/>
                          </w:divBdr>
                        </w:div>
                        <w:div w:id="2025861968">
                          <w:marLeft w:val="0"/>
                          <w:marRight w:val="0"/>
                          <w:marTop w:val="0"/>
                          <w:marBottom w:val="0"/>
                          <w:divBdr>
                            <w:top w:val="none" w:sz="0" w:space="0" w:color="auto"/>
                            <w:left w:val="none" w:sz="0" w:space="0" w:color="auto"/>
                            <w:bottom w:val="none" w:sz="0" w:space="0" w:color="auto"/>
                            <w:right w:val="none" w:sz="0" w:space="0" w:color="auto"/>
                          </w:divBdr>
                        </w:div>
                        <w:div w:id="411202491">
                          <w:marLeft w:val="0"/>
                          <w:marRight w:val="0"/>
                          <w:marTop w:val="0"/>
                          <w:marBottom w:val="0"/>
                          <w:divBdr>
                            <w:top w:val="none" w:sz="0" w:space="0" w:color="auto"/>
                            <w:left w:val="none" w:sz="0" w:space="0" w:color="auto"/>
                            <w:bottom w:val="none" w:sz="0" w:space="0" w:color="auto"/>
                            <w:right w:val="none" w:sz="0" w:space="0" w:color="auto"/>
                          </w:divBdr>
                        </w:div>
                        <w:div w:id="135026475">
                          <w:marLeft w:val="0"/>
                          <w:marRight w:val="0"/>
                          <w:marTop w:val="0"/>
                          <w:marBottom w:val="0"/>
                          <w:divBdr>
                            <w:top w:val="none" w:sz="0" w:space="0" w:color="auto"/>
                            <w:left w:val="none" w:sz="0" w:space="0" w:color="auto"/>
                            <w:bottom w:val="none" w:sz="0" w:space="0" w:color="auto"/>
                            <w:right w:val="none" w:sz="0" w:space="0" w:color="auto"/>
                          </w:divBdr>
                        </w:div>
                        <w:div w:id="855117052">
                          <w:marLeft w:val="0"/>
                          <w:marRight w:val="0"/>
                          <w:marTop w:val="0"/>
                          <w:marBottom w:val="0"/>
                          <w:divBdr>
                            <w:top w:val="none" w:sz="0" w:space="0" w:color="auto"/>
                            <w:left w:val="none" w:sz="0" w:space="0" w:color="auto"/>
                            <w:bottom w:val="none" w:sz="0" w:space="0" w:color="auto"/>
                            <w:right w:val="none" w:sz="0" w:space="0" w:color="auto"/>
                          </w:divBdr>
                        </w:div>
                        <w:div w:id="865219836">
                          <w:marLeft w:val="0"/>
                          <w:marRight w:val="0"/>
                          <w:marTop w:val="0"/>
                          <w:marBottom w:val="0"/>
                          <w:divBdr>
                            <w:top w:val="none" w:sz="0" w:space="0" w:color="auto"/>
                            <w:left w:val="none" w:sz="0" w:space="0" w:color="auto"/>
                            <w:bottom w:val="none" w:sz="0" w:space="0" w:color="auto"/>
                            <w:right w:val="none" w:sz="0" w:space="0" w:color="auto"/>
                          </w:divBdr>
                        </w:div>
                        <w:div w:id="1315911556">
                          <w:marLeft w:val="0"/>
                          <w:marRight w:val="0"/>
                          <w:marTop w:val="0"/>
                          <w:marBottom w:val="0"/>
                          <w:divBdr>
                            <w:top w:val="none" w:sz="0" w:space="0" w:color="auto"/>
                            <w:left w:val="none" w:sz="0" w:space="0" w:color="auto"/>
                            <w:bottom w:val="none" w:sz="0" w:space="0" w:color="auto"/>
                            <w:right w:val="none" w:sz="0" w:space="0" w:color="auto"/>
                          </w:divBdr>
                        </w:div>
                        <w:div w:id="1478061503">
                          <w:marLeft w:val="0"/>
                          <w:marRight w:val="0"/>
                          <w:marTop w:val="0"/>
                          <w:marBottom w:val="0"/>
                          <w:divBdr>
                            <w:top w:val="none" w:sz="0" w:space="0" w:color="auto"/>
                            <w:left w:val="none" w:sz="0" w:space="0" w:color="auto"/>
                            <w:bottom w:val="none" w:sz="0" w:space="0" w:color="auto"/>
                            <w:right w:val="none" w:sz="0" w:space="0" w:color="auto"/>
                          </w:divBdr>
                        </w:div>
                        <w:div w:id="1689675281">
                          <w:marLeft w:val="0"/>
                          <w:marRight w:val="0"/>
                          <w:marTop w:val="0"/>
                          <w:marBottom w:val="0"/>
                          <w:divBdr>
                            <w:top w:val="none" w:sz="0" w:space="0" w:color="auto"/>
                            <w:left w:val="none" w:sz="0" w:space="0" w:color="auto"/>
                            <w:bottom w:val="none" w:sz="0" w:space="0" w:color="auto"/>
                            <w:right w:val="none" w:sz="0" w:space="0" w:color="auto"/>
                          </w:divBdr>
                        </w:div>
                        <w:div w:id="1013385112">
                          <w:marLeft w:val="0"/>
                          <w:marRight w:val="0"/>
                          <w:marTop w:val="0"/>
                          <w:marBottom w:val="0"/>
                          <w:divBdr>
                            <w:top w:val="none" w:sz="0" w:space="0" w:color="auto"/>
                            <w:left w:val="none" w:sz="0" w:space="0" w:color="auto"/>
                            <w:bottom w:val="none" w:sz="0" w:space="0" w:color="auto"/>
                            <w:right w:val="none" w:sz="0" w:space="0" w:color="auto"/>
                          </w:divBdr>
                        </w:div>
                        <w:div w:id="1430544283">
                          <w:marLeft w:val="0"/>
                          <w:marRight w:val="0"/>
                          <w:marTop w:val="0"/>
                          <w:marBottom w:val="0"/>
                          <w:divBdr>
                            <w:top w:val="none" w:sz="0" w:space="0" w:color="auto"/>
                            <w:left w:val="none" w:sz="0" w:space="0" w:color="auto"/>
                            <w:bottom w:val="none" w:sz="0" w:space="0" w:color="auto"/>
                            <w:right w:val="none" w:sz="0" w:space="0" w:color="auto"/>
                          </w:divBdr>
                        </w:div>
                        <w:div w:id="1444572367">
                          <w:marLeft w:val="0"/>
                          <w:marRight w:val="0"/>
                          <w:marTop w:val="0"/>
                          <w:marBottom w:val="0"/>
                          <w:divBdr>
                            <w:top w:val="none" w:sz="0" w:space="0" w:color="auto"/>
                            <w:left w:val="none" w:sz="0" w:space="0" w:color="auto"/>
                            <w:bottom w:val="none" w:sz="0" w:space="0" w:color="auto"/>
                            <w:right w:val="none" w:sz="0" w:space="0" w:color="auto"/>
                          </w:divBdr>
                        </w:div>
                        <w:div w:id="1727559869">
                          <w:marLeft w:val="0"/>
                          <w:marRight w:val="0"/>
                          <w:marTop w:val="0"/>
                          <w:marBottom w:val="0"/>
                          <w:divBdr>
                            <w:top w:val="none" w:sz="0" w:space="0" w:color="auto"/>
                            <w:left w:val="none" w:sz="0" w:space="0" w:color="auto"/>
                            <w:bottom w:val="none" w:sz="0" w:space="0" w:color="auto"/>
                            <w:right w:val="none" w:sz="0" w:space="0" w:color="auto"/>
                          </w:divBdr>
                        </w:div>
                        <w:div w:id="523978782">
                          <w:marLeft w:val="0"/>
                          <w:marRight w:val="0"/>
                          <w:marTop w:val="0"/>
                          <w:marBottom w:val="0"/>
                          <w:divBdr>
                            <w:top w:val="none" w:sz="0" w:space="0" w:color="auto"/>
                            <w:left w:val="none" w:sz="0" w:space="0" w:color="auto"/>
                            <w:bottom w:val="none" w:sz="0" w:space="0" w:color="auto"/>
                            <w:right w:val="none" w:sz="0" w:space="0" w:color="auto"/>
                          </w:divBdr>
                        </w:div>
                        <w:div w:id="1410617386">
                          <w:marLeft w:val="0"/>
                          <w:marRight w:val="0"/>
                          <w:marTop w:val="0"/>
                          <w:marBottom w:val="0"/>
                          <w:divBdr>
                            <w:top w:val="none" w:sz="0" w:space="0" w:color="auto"/>
                            <w:left w:val="none" w:sz="0" w:space="0" w:color="auto"/>
                            <w:bottom w:val="none" w:sz="0" w:space="0" w:color="auto"/>
                            <w:right w:val="none" w:sz="0" w:space="0" w:color="auto"/>
                          </w:divBdr>
                        </w:div>
                        <w:div w:id="2081975524">
                          <w:marLeft w:val="0"/>
                          <w:marRight w:val="0"/>
                          <w:marTop w:val="0"/>
                          <w:marBottom w:val="0"/>
                          <w:divBdr>
                            <w:top w:val="none" w:sz="0" w:space="0" w:color="auto"/>
                            <w:left w:val="none" w:sz="0" w:space="0" w:color="auto"/>
                            <w:bottom w:val="none" w:sz="0" w:space="0" w:color="auto"/>
                            <w:right w:val="none" w:sz="0" w:space="0" w:color="auto"/>
                          </w:divBdr>
                        </w:div>
                        <w:div w:id="198049884">
                          <w:marLeft w:val="0"/>
                          <w:marRight w:val="0"/>
                          <w:marTop w:val="0"/>
                          <w:marBottom w:val="0"/>
                          <w:divBdr>
                            <w:top w:val="none" w:sz="0" w:space="0" w:color="auto"/>
                            <w:left w:val="none" w:sz="0" w:space="0" w:color="auto"/>
                            <w:bottom w:val="none" w:sz="0" w:space="0" w:color="auto"/>
                            <w:right w:val="none" w:sz="0" w:space="0" w:color="auto"/>
                          </w:divBdr>
                        </w:div>
                        <w:div w:id="1056785243">
                          <w:marLeft w:val="0"/>
                          <w:marRight w:val="0"/>
                          <w:marTop w:val="0"/>
                          <w:marBottom w:val="0"/>
                          <w:divBdr>
                            <w:top w:val="none" w:sz="0" w:space="0" w:color="auto"/>
                            <w:left w:val="none" w:sz="0" w:space="0" w:color="auto"/>
                            <w:bottom w:val="none" w:sz="0" w:space="0" w:color="auto"/>
                            <w:right w:val="none" w:sz="0" w:space="0" w:color="auto"/>
                          </w:divBdr>
                        </w:div>
                        <w:div w:id="580483669">
                          <w:marLeft w:val="0"/>
                          <w:marRight w:val="0"/>
                          <w:marTop w:val="0"/>
                          <w:marBottom w:val="0"/>
                          <w:divBdr>
                            <w:top w:val="none" w:sz="0" w:space="0" w:color="auto"/>
                            <w:left w:val="none" w:sz="0" w:space="0" w:color="auto"/>
                            <w:bottom w:val="none" w:sz="0" w:space="0" w:color="auto"/>
                            <w:right w:val="none" w:sz="0" w:space="0" w:color="auto"/>
                          </w:divBdr>
                        </w:div>
                        <w:div w:id="741945588">
                          <w:marLeft w:val="0"/>
                          <w:marRight w:val="0"/>
                          <w:marTop w:val="0"/>
                          <w:marBottom w:val="0"/>
                          <w:divBdr>
                            <w:top w:val="none" w:sz="0" w:space="0" w:color="auto"/>
                            <w:left w:val="none" w:sz="0" w:space="0" w:color="auto"/>
                            <w:bottom w:val="none" w:sz="0" w:space="0" w:color="auto"/>
                            <w:right w:val="none" w:sz="0" w:space="0" w:color="auto"/>
                          </w:divBdr>
                        </w:div>
                        <w:div w:id="397363553">
                          <w:marLeft w:val="0"/>
                          <w:marRight w:val="0"/>
                          <w:marTop w:val="0"/>
                          <w:marBottom w:val="0"/>
                          <w:divBdr>
                            <w:top w:val="none" w:sz="0" w:space="0" w:color="auto"/>
                            <w:left w:val="none" w:sz="0" w:space="0" w:color="auto"/>
                            <w:bottom w:val="none" w:sz="0" w:space="0" w:color="auto"/>
                            <w:right w:val="none" w:sz="0" w:space="0" w:color="auto"/>
                          </w:divBdr>
                        </w:div>
                        <w:div w:id="660740745">
                          <w:marLeft w:val="0"/>
                          <w:marRight w:val="0"/>
                          <w:marTop w:val="0"/>
                          <w:marBottom w:val="0"/>
                          <w:divBdr>
                            <w:top w:val="none" w:sz="0" w:space="0" w:color="auto"/>
                            <w:left w:val="none" w:sz="0" w:space="0" w:color="auto"/>
                            <w:bottom w:val="none" w:sz="0" w:space="0" w:color="auto"/>
                            <w:right w:val="none" w:sz="0" w:space="0" w:color="auto"/>
                          </w:divBdr>
                        </w:div>
                        <w:div w:id="101002388">
                          <w:marLeft w:val="0"/>
                          <w:marRight w:val="0"/>
                          <w:marTop w:val="0"/>
                          <w:marBottom w:val="0"/>
                          <w:divBdr>
                            <w:top w:val="none" w:sz="0" w:space="0" w:color="auto"/>
                            <w:left w:val="none" w:sz="0" w:space="0" w:color="auto"/>
                            <w:bottom w:val="none" w:sz="0" w:space="0" w:color="auto"/>
                            <w:right w:val="none" w:sz="0" w:space="0" w:color="auto"/>
                          </w:divBdr>
                        </w:div>
                        <w:div w:id="1107848185">
                          <w:marLeft w:val="0"/>
                          <w:marRight w:val="0"/>
                          <w:marTop w:val="0"/>
                          <w:marBottom w:val="0"/>
                          <w:divBdr>
                            <w:top w:val="none" w:sz="0" w:space="0" w:color="auto"/>
                            <w:left w:val="none" w:sz="0" w:space="0" w:color="auto"/>
                            <w:bottom w:val="none" w:sz="0" w:space="0" w:color="auto"/>
                            <w:right w:val="none" w:sz="0" w:space="0" w:color="auto"/>
                          </w:divBdr>
                        </w:div>
                        <w:div w:id="1573153864">
                          <w:marLeft w:val="0"/>
                          <w:marRight w:val="0"/>
                          <w:marTop w:val="0"/>
                          <w:marBottom w:val="0"/>
                          <w:divBdr>
                            <w:top w:val="none" w:sz="0" w:space="0" w:color="auto"/>
                            <w:left w:val="none" w:sz="0" w:space="0" w:color="auto"/>
                            <w:bottom w:val="none" w:sz="0" w:space="0" w:color="auto"/>
                            <w:right w:val="none" w:sz="0" w:space="0" w:color="auto"/>
                          </w:divBdr>
                        </w:div>
                        <w:div w:id="7087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31069">
              <w:marLeft w:val="0"/>
              <w:marRight w:val="0"/>
              <w:marTop w:val="180"/>
              <w:marBottom w:val="180"/>
              <w:divBdr>
                <w:top w:val="none" w:sz="0" w:space="0" w:color="auto"/>
                <w:left w:val="none" w:sz="0" w:space="0" w:color="auto"/>
                <w:bottom w:val="none" w:sz="0" w:space="0" w:color="auto"/>
                <w:right w:val="none" w:sz="0" w:space="0" w:color="auto"/>
              </w:divBdr>
              <w:divsChild>
                <w:div w:id="906572014">
                  <w:marLeft w:val="0"/>
                  <w:marRight w:val="0"/>
                  <w:marTop w:val="0"/>
                  <w:marBottom w:val="0"/>
                  <w:divBdr>
                    <w:top w:val="none" w:sz="0" w:space="0" w:color="auto"/>
                    <w:left w:val="none" w:sz="0" w:space="0" w:color="auto"/>
                    <w:bottom w:val="none" w:sz="0" w:space="0" w:color="auto"/>
                    <w:right w:val="none" w:sz="0" w:space="0" w:color="auto"/>
                  </w:divBdr>
                  <w:divsChild>
                    <w:div w:id="565187760">
                      <w:marLeft w:val="0"/>
                      <w:marRight w:val="0"/>
                      <w:marTop w:val="0"/>
                      <w:marBottom w:val="0"/>
                      <w:divBdr>
                        <w:top w:val="none" w:sz="0" w:space="0" w:color="auto"/>
                        <w:left w:val="none" w:sz="0" w:space="0" w:color="auto"/>
                        <w:bottom w:val="none" w:sz="0" w:space="0" w:color="auto"/>
                        <w:right w:val="none" w:sz="0" w:space="0" w:color="auto"/>
                      </w:divBdr>
                    </w:div>
                  </w:divsChild>
                </w:div>
                <w:div w:id="1648432640">
                  <w:marLeft w:val="0"/>
                  <w:marRight w:val="0"/>
                  <w:marTop w:val="0"/>
                  <w:marBottom w:val="0"/>
                  <w:divBdr>
                    <w:top w:val="none" w:sz="0" w:space="0" w:color="auto"/>
                    <w:left w:val="none" w:sz="0" w:space="0" w:color="auto"/>
                    <w:bottom w:val="none" w:sz="0" w:space="0" w:color="auto"/>
                    <w:right w:val="none" w:sz="0" w:space="0" w:color="auto"/>
                  </w:divBdr>
                  <w:divsChild>
                    <w:div w:id="489835509">
                      <w:marLeft w:val="0"/>
                      <w:marRight w:val="0"/>
                      <w:marTop w:val="0"/>
                      <w:marBottom w:val="0"/>
                      <w:divBdr>
                        <w:top w:val="none" w:sz="0" w:space="0" w:color="auto"/>
                        <w:left w:val="none" w:sz="0" w:space="0" w:color="auto"/>
                        <w:bottom w:val="none" w:sz="0" w:space="0" w:color="auto"/>
                        <w:right w:val="none" w:sz="0" w:space="0" w:color="auto"/>
                      </w:divBdr>
                      <w:divsChild>
                        <w:div w:id="1077627938">
                          <w:marLeft w:val="0"/>
                          <w:marRight w:val="0"/>
                          <w:marTop w:val="0"/>
                          <w:marBottom w:val="0"/>
                          <w:divBdr>
                            <w:top w:val="none" w:sz="0" w:space="0" w:color="auto"/>
                            <w:left w:val="none" w:sz="0" w:space="0" w:color="auto"/>
                            <w:bottom w:val="none" w:sz="0" w:space="0" w:color="auto"/>
                            <w:right w:val="none" w:sz="0" w:space="0" w:color="auto"/>
                          </w:divBdr>
                        </w:div>
                        <w:div w:id="1462577472">
                          <w:marLeft w:val="0"/>
                          <w:marRight w:val="0"/>
                          <w:marTop w:val="0"/>
                          <w:marBottom w:val="0"/>
                          <w:divBdr>
                            <w:top w:val="none" w:sz="0" w:space="0" w:color="auto"/>
                            <w:left w:val="none" w:sz="0" w:space="0" w:color="auto"/>
                            <w:bottom w:val="none" w:sz="0" w:space="0" w:color="auto"/>
                            <w:right w:val="none" w:sz="0" w:space="0" w:color="auto"/>
                          </w:divBdr>
                        </w:div>
                        <w:div w:id="474177950">
                          <w:marLeft w:val="0"/>
                          <w:marRight w:val="0"/>
                          <w:marTop w:val="0"/>
                          <w:marBottom w:val="0"/>
                          <w:divBdr>
                            <w:top w:val="none" w:sz="0" w:space="0" w:color="auto"/>
                            <w:left w:val="none" w:sz="0" w:space="0" w:color="auto"/>
                            <w:bottom w:val="none" w:sz="0" w:space="0" w:color="auto"/>
                            <w:right w:val="none" w:sz="0" w:space="0" w:color="auto"/>
                          </w:divBdr>
                        </w:div>
                        <w:div w:id="248276475">
                          <w:marLeft w:val="0"/>
                          <w:marRight w:val="0"/>
                          <w:marTop w:val="0"/>
                          <w:marBottom w:val="0"/>
                          <w:divBdr>
                            <w:top w:val="none" w:sz="0" w:space="0" w:color="auto"/>
                            <w:left w:val="none" w:sz="0" w:space="0" w:color="auto"/>
                            <w:bottom w:val="none" w:sz="0" w:space="0" w:color="auto"/>
                            <w:right w:val="none" w:sz="0" w:space="0" w:color="auto"/>
                          </w:divBdr>
                        </w:div>
                        <w:div w:id="1678270044">
                          <w:marLeft w:val="0"/>
                          <w:marRight w:val="0"/>
                          <w:marTop w:val="0"/>
                          <w:marBottom w:val="0"/>
                          <w:divBdr>
                            <w:top w:val="none" w:sz="0" w:space="0" w:color="auto"/>
                            <w:left w:val="none" w:sz="0" w:space="0" w:color="auto"/>
                            <w:bottom w:val="none" w:sz="0" w:space="0" w:color="auto"/>
                            <w:right w:val="none" w:sz="0" w:space="0" w:color="auto"/>
                          </w:divBdr>
                        </w:div>
                        <w:div w:id="44455898">
                          <w:marLeft w:val="0"/>
                          <w:marRight w:val="0"/>
                          <w:marTop w:val="0"/>
                          <w:marBottom w:val="0"/>
                          <w:divBdr>
                            <w:top w:val="none" w:sz="0" w:space="0" w:color="auto"/>
                            <w:left w:val="none" w:sz="0" w:space="0" w:color="auto"/>
                            <w:bottom w:val="none" w:sz="0" w:space="0" w:color="auto"/>
                            <w:right w:val="none" w:sz="0" w:space="0" w:color="auto"/>
                          </w:divBdr>
                        </w:div>
                        <w:div w:id="1537814838">
                          <w:marLeft w:val="0"/>
                          <w:marRight w:val="0"/>
                          <w:marTop w:val="0"/>
                          <w:marBottom w:val="0"/>
                          <w:divBdr>
                            <w:top w:val="none" w:sz="0" w:space="0" w:color="auto"/>
                            <w:left w:val="none" w:sz="0" w:space="0" w:color="auto"/>
                            <w:bottom w:val="none" w:sz="0" w:space="0" w:color="auto"/>
                            <w:right w:val="none" w:sz="0" w:space="0" w:color="auto"/>
                          </w:divBdr>
                        </w:div>
                        <w:div w:id="2091727254">
                          <w:marLeft w:val="0"/>
                          <w:marRight w:val="0"/>
                          <w:marTop w:val="0"/>
                          <w:marBottom w:val="0"/>
                          <w:divBdr>
                            <w:top w:val="none" w:sz="0" w:space="0" w:color="auto"/>
                            <w:left w:val="none" w:sz="0" w:space="0" w:color="auto"/>
                            <w:bottom w:val="none" w:sz="0" w:space="0" w:color="auto"/>
                            <w:right w:val="none" w:sz="0" w:space="0" w:color="auto"/>
                          </w:divBdr>
                        </w:div>
                        <w:div w:id="1430547002">
                          <w:marLeft w:val="0"/>
                          <w:marRight w:val="0"/>
                          <w:marTop w:val="0"/>
                          <w:marBottom w:val="0"/>
                          <w:divBdr>
                            <w:top w:val="none" w:sz="0" w:space="0" w:color="auto"/>
                            <w:left w:val="none" w:sz="0" w:space="0" w:color="auto"/>
                            <w:bottom w:val="none" w:sz="0" w:space="0" w:color="auto"/>
                            <w:right w:val="none" w:sz="0" w:space="0" w:color="auto"/>
                          </w:divBdr>
                        </w:div>
                        <w:div w:id="1304195314">
                          <w:marLeft w:val="0"/>
                          <w:marRight w:val="0"/>
                          <w:marTop w:val="0"/>
                          <w:marBottom w:val="0"/>
                          <w:divBdr>
                            <w:top w:val="none" w:sz="0" w:space="0" w:color="auto"/>
                            <w:left w:val="none" w:sz="0" w:space="0" w:color="auto"/>
                            <w:bottom w:val="none" w:sz="0" w:space="0" w:color="auto"/>
                            <w:right w:val="none" w:sz="0" w:space="0" w:color="auto"/>
                          </w:divBdr>
                        </w:div>
                        <w:div w:id="283197759">
                          <w:marLeft w:val="0"/>
                          <w:marRight w:val="0"/>
                          <w:marTop w:val="0"/>
                          <w:marBottom w:val="0"/>
                          <w:divBdr>
                            <w:top w:val="none" w:sz="0" w:space="0" w:color="auto"/>
                            <w:left w:val="none" w:sz="0" w:space="0" w:color="auto"/>
                            <w:bottom w:val="none" w:sz="0" w:space="0" w:color="auto"/>
                            <w:right w:val="none" w:sz="0" w:space="0" w:color="auto"/>
                          </w:divBdr>
                        </w:div>
                        <w:div w:id="690110329">
                          <w:marLeft w:val="0"/>
                          <w:marRight w:val="0"/>
                          <w:marTop w:val="0"/>
                          <w:marBottom w:val="0"/>
                          <w:divBdr>
                            <w:top w:val="none" w:sz="0" w:space="0" w:color="auto"/>
                            <w:left w:val="none" w:sz="0" w:space="0" w:color="auto"/>
                            <w:bottom w:val="none" w:sz="0" w:space="0" w:color="auto"/>
                            <w:right w:val="none" w:sz="0" w:space="0" w:color="auto"/>
                          </w:divBdr>
                        </w:div>
                        <w:div w:id="653025175">
                          <w:marLeft w:val="0"/>
                          <w:marRight w:val="0"/>
                          <w:marTop w:val="0"/>
                          <w:marBottom w:val="0"/>
                          <w:divBdr>
                            <w:top w:val="none" w:sz="0" w:space="0" w:color="auto"/>
                            <w:left w:val="none" w:sz="0" w:space="0" w:color="auto"/>
                            <w:bottom w:val="none" w:sz="0" w:space="0" w:color="auto"/>
                            <w:right w:val="none" w:sz="0" w:space="0" w:color="auto"/>
                          </w:divBdr>
                        </w:div>
                        <w:div w:id="965357424">
                          <w:marLeft w:val="0"/>
                          <w:marRight w:val="0"/>
                          <w:marTop w:val="0"/>
                          <w:marBottom w:val="0"/>
                          <w:divBdr>
                            <w:top w:val="none" w:sz="0" w:space="0" w:color="auto"/>
                            <w:left w:val="none" w:sz="0" w:space="0" w:color="auto"/>
                            <w:bottom w:val="none" w:sz="0" w:space="0" w:color="auto"/>
                            <w:right w:val="none" w:sz="0" w:space="0" w:color="auto"/>
                          </w:divBdr>
                        </w:div>
                        <w:div w:id="2017420778">
                          <w:marLeft w:val="0"/>
                          <w:marRight w:val="0"/>
                          <w:marTop w:val="0"/>
                          <w:marBottom w:val="0"/>
                          <w:divBdr>
                            <w:top w:val="none" w:sz="0" w:space="0" w:color="auto"/>
                            <w:left w:val="none" w:sz="0" w:space="0" w:color="auto"/>
                            <w:bottom w:val="none" w:sz="0" w:space="0" w:color="auto"/>
                            <w:right w:val="none" w:sz="0" w:space="0" w:color="auto"/>
                          </w:divBdr>
                        </w:div>
                        <w:div w:id="1744833462">
                          <w:marLeft w:val="0"/>
                          <w:marRight w:val="0"/>
                          <w:marTop w:val="0"/>
                          <w:marBottom w:val="0"/>
                          <w:divBdr>
                            <w:top w:val="none" w:sz="0" w:space="0" w:color="auto"/>
                            <w:left w:val="none" w:sz="0" w:space="0" w:color="auto"/>
                            <w:bottom w:val="none" w:sz="0" w:space="0" w:color="auto"/>
                            <w:right w:val="none" w:sz="0" w:space="0" w:color="auto"/>
                          </w:divBdr>
                        </w:div>
                        <w:div w:id="1465809943">
                          <w:marLeft w:val="0"/>
                          <w:marRight w:val="0"/>
                          <w:marTop w:val="0"/>
                          <w:marBottom w:val="0"/>
                          <w:divBdr>
                            <w:top w:val="none" w:sz="0" w:space="0" w:color="auto"/>
                            <w:left w:val="none" w:sz="0" w:space="0" w:color="auto"/>
                            <w:bottom w:val="none" w:sz="0" w:space="0" w:color="auto"/>
                            <w:right w:val="none" w:sz="0" w:space="0" w:color="auto"/>
                          </w:divBdr>
                        </w:div>
                        <w:div w:id="667950395">
                          <w:marLeft w:val="0"/>
                          <w:marRight w:val="0"/>
                          <w:marTop w:val="0"/>
                          <w:marBottom w:val="0"/>
                          <w:divBdr>
                            <w:top w:val="none" w:sz="0" w:space="0" w:color="auto"/>
                            <w:left w:val="none" w:sz="0" w:space="0" w:color="auto"/>
                            <w:bottom w:val="none" w:sz="0" w:space="0" w:color="auto"/>
                            <w:right w:val="none" w:sz="0" w:space="0" w:color="auto"/>
                          </w:divBdr>
                        </w:div>
                        <w:div w:id="40132188">
                          <w:marLeft w:val="0"/>
                          <w:marRight w:val="0"/>
                          <w:marTop w:val="0"/>
                          <w:marBottom w:val="0"/>
                          <w:divBdr>
                            <w:top w:val="none" w:sz="0" w:space="0" w:color="auto"/>
                            <w:left w:val="none" w:sz="0" w:space="0" w:color="auto"/>
                            <w:bottom w:val="none" w:sz="0" w:space="0" w:color="auto"/>
                            <w:right w:val="none" w:sz="0" w:space="0" w:color="auto"/>
                          </w:divBdr>
                        </w:div>
                        <w:div w:id="558051332">
                          <w:marLeft w:val="0"/>
                          <w:marRight w:val="0"/>
                          <w:marTop w:val="0"/>
                          <w:marBottom w:val="0"/>
                          <w:divBdr>
                            <w:top w:val="none" w:sz="0" w:space="0" w:color="auto"/>
                            <w:left w:val="none" w:sz="0" w:space="0" w:color="auto"/>
                            <w:bottom w:val="none" w:sz="0" w:space="0" w:color="auto"/>
                            <w:right w:val="none" w:sz="0" w:space="0" w:color="auto"/>
                          </w:divBdr>
                        </w:div>
                        <w:div w:id="295841324">
                          <w:marLeft w:val="0"/>
                          <w:marRight w:val="0"/>
                          <w:marTop w:val="0"/>
                          <w:marBottom w:val="0"/>
                          <w:divBdr>
                            <w:top w:val="none" w:sz="0" w:space="0" w:color="auto"/>
                            <w:left w:val="none" w:sz="0" w:space="0" w:color="auto"/>
                            <w:bottom w:val="none" w:sz="0" w:space="0" w:color="auto"/>
                            <w:right w:val="none" w:sz="0" w:space="0" w:color="auto"/>
                          </w:divBdr>
                        </w:div>
                        <w:div w:id="1916233910">
                          <w:marLeft w:val="0"/>
                          <w:marRight w:val="0"/>
                          <w:marTop w:val="0"/>
                          <w:marBottom w:val="0"/>
                          <w:divBdr>
                            <w:top w:val="none" w:sz="0" w:space="0" w:color="auto"/>
                            <w:left w:val="none" w:sz="0" w:space="0" w:color="auto"/>
                            <w:bottom w:val="none" w:sz="0" w:space="0" w:color="auto"/>
                            <w:right w:val="none" w:sz="0" w:space="0" w:color="auto"/>
                          </w:divBdr>
                        </w:div>
                        <w:div w:id="902107249">
                          <w:marLeft w:val="0"/>
                          <w:marRight w:val="0"/>
                          <w:marTop w:val="0"/>
                          <w:marBottom w:val="0"/>
                          <w:divBdr>
                            <w:top w:val="none" w:sz="0" w:space="0" w:color="auto"/>
                            <w:left w:val="none" w:sz="0" w:space="0" w:color="auto"/>
                            <w:bottom w:val="none" w:sz="0" w:space="0" w:color="auto"/>
                            <w:right w:val="none" w:sz="0" w:space="0" w:color="auto"/>
                          </w:divBdr>
                        </w:div>
                        <w:div w:id="1154680869">
                          <w:marLeft w:val="0"/>
                          <w:marRight w:val="0"/>
                          <w:marTop w:val="0"/>
                          <w:marBottom w:val="0"/>
                          <w:divBdr>
                            <w:top w:val="none" w:sz="0" w:space="0" w:color="auto"/>
                            <w:left w:val="none" w:sz="0" w:space="0" w:color="auto"/>
                            <w:bottom w:val="none" w:sz="0" w:space="0" w:color="auto"/>
                            <w:right w:val="none" w:sz="0" w:space="0" w:color="auto"/>
                          </w:divBdr>
                        </w:div>
                        <w:div w:id="30614026">
                          <w:marLeft w:val="0"/>
                          <w:marRight w:val="0"/>
                          <w:marTop w:val="0"/>
                          <w:marBottom w:val="0"/>
                          <w:divBdr>
                            <w:top w:val="none" w:sz="0" w:space="0" w:color="auto"/>
                            <w:left w:val="none" w:sz="0" w:space="0" w:color="auto"/>
                            <w:bottom w:val="none" w:sz="0" w:space="0" w:color="auto"/>
                            <w:right w:val="none" w:sz="0" w:space="0" w:color="auto"/>
                          </w:divBdr>
                        </w:div>
                        <w:div w:id="1961187516">
                          <w:marLeft w:val="0"/>
                          <w:marRight w:val="0"/>
                          <w:marTop w:val="0"/>
                          <w:marBottom w:val="0"/>
                          <w:divBdr>
                            <w:top w:val="none" w:sz="0" w:space="0" w:color="auto"/>
                            <w:left w:val="none" w:sz="0" w:space="0" w:color="auto"/>
                            <w:bottom w:val="none" w:sz="0" w:space="0" w:color="auto"/>
                            <w:right w:val="none" w:sz="0" w:space="0" w:color="auto"/>
                          </w:divBdr>
                        </w:div>
                        <w:div w:id="1376467720">
                          <w:marLeft w:val="0"/>
                          <w:marRight w:val="0"/>
                          <w:marTop w:val="0"/>
                          <w:marBottom w:val="0"/>
                          <w:divBdr>
                            <w:top w:val="none" w:sz="0" w:space="0" w:color="auto"/>
                            <w:left w:val="none" w:sz="0" w:space="0" w:color="auto"/>
                            <w:bottom w:val="none" w:sz="0" w:space="0" w:color="auto"/>
                            <w:right w:val="none" w:sz="0" w:space="0" w:color="auto"/>
                          </w:divBdr>
                        </w:div>
                        <w:div w:id="919951777">
                          <w:marLeft w:val="0"/>
                          <w:marRight w:val="0"/>
                          <w:marTop w:val="0"/>
                          <w:marBottom w:val="0"/>
                          <w:divBdr>
                            <w:top w:val="none" w:sz="0" w:space="0" w:color="auto"/>
                            <w:left w:val="none" w:sz="0" w:space="0" w:color="auto"/>
                            <w:bottom w:val="none" w:sz="0" w:space="0" w:color="auto"/>
                            <w:right w:val="none" w:sz="0" w:space="0" w:color="auto"/>
                          </w:divBdr>
                        </w:div>
                      </w:divsChild>
                    </w:div>
                    <w:div w:id="398752619">
                      <w:marLeft w:val="0"/>
                      <w:marRight w:val="0"/>
                      <w:marTop w:val="0"/>
                      <w:marBottom w:val="0"/>
                      <w:divBdr>
                        <w:top w:val="none" w:sz="0" w:space="0" w:color="auto"/>
                        <w:left w:val="none" w:sz="0" w:space="0" w:color="auto"/>
                        <w:bottom w:val="none" w:sz="0" w:space="0" w:color="auto"/>
                        <w:right w:val="none" w:sz="0" w:space="0" w:color="auto"/>
                      </w:divBdr>
                      <w:divsChild>
                        <w:div w:id="292564204">
                          <w:marLeft w:val="0"/>
                          <w:marRight w:val="0"/>
                          <w:marTop w:val="0"/>
                          <w:marBottom w:val="0"/>
                          <w:divBdr>
                            <w:top w:val="none" w:sz="0" w:space="0" w:color="auto"/>
                            <w:left w:val="none" w:sz="0" w:space="0" w:color="auto"/>
                            <w:bottom w:val="none" w:sz="0" w:space="0" w:color="auto"/>
                            <w:right w:val="none" w:sz="0" w:space="0" w:color="auto"/>
                          </w:divBdr>
                        </w:div>
                        <w:div w:id="1603610452">
                          <w:marLeft w:val="0"/>
                          <w:marRight w:val="0"/>
                          <w:marTop w:val="0"/>
                          <w:marBottom w:val="0"/>
                          <w:divBdr>
                            <w:top w:val="none" w:sz="0" w:space="0" w:color="auto"/>
                            <w:left w:val="none" w:sz="0" w:space="0" w:color="auto"/>
                            <w:bottom w:val="none" w:sz="0" w:space="0" w:color="auto"/>
                            <w:right w:val="none" w:sz="0" w:space="0" w:color="auto"/>
                          </w:divBdr>
                        </w:div>
                        <w:div w:id="1504204216">
                          <w:marLeft w:val="0"/>
                          <w:marRight w:val="0"/>
                          <w:marTop w:val="0"/>
                          <w:marBottom w:val="0"/>
                          <w:divBdr>
                            <w:top w:val="none" w:sz="0" w:space="0" w:color="auto"/>
                            <w:left w:val="none" w:sz="0" w:space="0" w:color="auto"/>
                            <w:bottom w:val="none" w:sz="0" w:space="0" w:color="auto"/>
                            <w:right w:val="none" w:sz="0" w:space="0" w:color="auto"/>
                          </w:divBdr>
                        </w:div>
                        <w:div w:id="44761575">
                          <w:marLeft w:val="0"/>
                          <w:marRight w:val="0"/>
                          <w:marTop w:val="0"/>
                          <w:marBottom w:val="0"/>
                          <w:divBdr>
                            <w:top w:val="none" w:sz="0" w:space="0" w:color="auto"/>
                            <w:left w:val="none" w:sz="0" w:space="0" w:color="auto"/>
                            <w:bottom w:val="none" w:sz="0" w:space="0" w:color="auto"/>
                            <w:right w:val="none" w:sz="0" w:space="0" w:color="auto"/>
                          </w:divBdr>
                        </w:div>
                        <w:div w:id="307712129">
                          <w:marLeft w:val="0"/>
                          <w:marRight w:val="0"/>
                          <w:marTop w:val="0"/>
                          <w:marBottom w:val="0"/>
                          <w:divBdr>
                            <w:top w:val="none" w:sz="0" w:space="0" w:color="auto"/>
                            <w:left w:val="none" w:sz="0" w:space="0" w:color="auto"/>
                            <w:bottom w:val="none" w:sz="0" w:space="0" w:color="auto"/>
                            <w:right w:val="none" w:sz="0" w:space="0" w:color="auto"/>
                          </w:divBdr>
                        </w:div>
                        <w:div w:id="2068452947">
                          <w:marLeft w:val="0"/>
                          <w:marRight w:val="0"/>
                          <w:marTop w:val="0"/>
                          <w:marBottom w:val="0"/>
                          <w:divBdr>
                            <w:top w:val="none" w:sz="0" w:space="0" w:color="auto"/>
                            <w:left w:val="none" w:sz="0" w:space="0" w:color="auto"/>
                            <w:bottom w:val="none" w:sz="0" w:space="0" w:color="auto"/>
                            <w:right w:val="none" w:sz="0" w:space="0" w:color="auto"/>
                          </w:divBdr>
                        </w:div>
                        <w:div w:id="1904749558">
                          <w:marLeft w:val="0"/>
                          <w:marRight w:val="0"/>
                          <w:marTop w:val="0"/>
                          <w:marBottom w:val="0"/>
                          <w:divBdr>
                            <w:top w:val="none" w:sz="0" w:space="0" w:color="auto"/>
                            <w:left w:val="none" w:sz="0" w:space="0" w:color="auto"/>
                            <w:bottom w:val="none" w:sz="0" w:space="0" w:color="auto"/>
                            <w:right w:val="none" w:sz="0" w:space="0" w:color="auto"/>
                          </w:divBdr>
                        </w:div>
                        <w:div w:id="130439843">
                          <w:marLeft w:val="0"/>
                          <w:marRight w:val="0"/>
                          <w:marTop w:val="0"/>
                          <w:marBottom w:val="0"/>
                          <w:divBdr>
                            <w:top w:val="none" w:sz="0" w:space="0" w:color="auto"/>
                            <w:left w:val="none" w:sz="0" w:space="0" w:color="auto"/>
                            <w:bottom w:val="none" w:sz="0" w:space="0" w:color="auto"/>
                            <w:right w:val="none" w:sz="0" w:space="0" w:color="auto"/>
                          </w:divBdr>
                        </w:div>
                        <w:div w:id="1192843546">
                          <w:marLeft w:val="0"/>
                          <w:marRight w:val="0"/>
                          <w:marTop w:val="0"/>
                          <w:marBottom w:val="0"/>
                          <w:divBdr>
                            <w:top w:val="none" w:sz="0" w:space="0" w:color="auto"/>
                            <w:left w:val="none" w:sz="0" w:space="0" w:color="auto"/>
                            <w:bottom w:val="none" w:sz="0" w:space="0" w:color="auto"/>
                            <w:right w:val="none" w:sz="0" w:space="0" w:color="auto"/>
                          </w:divBdr>
                        </w:div>
                        <w:div w:id="1839811306">
                          <w:marLeft w:val="0"/>
                          <w:marRight w:val="0"/>
                          <w:marTop w:val="0"/>
                          <w:marBottom w:val="0"/>
                          <w:divBdr>
                            <w:top w:val="none" w:sz="0" w:space="0" w:color="auto"/>
                            <w:left w:val="none" w:sz="0" w:space="0" w:color="auto"/>
                            <w:bottom w:val="none" w:sz="0" w:space="0" w:color="auto"/>
                            <w:right w:val="none" w:sz="0" w:space="0" w:color="auto"/>
                          </w:divBdr>
                        </w:div>
                        <w:div w:id="602883068">
                          <w:marLeft w:val="0"/>
                          <w:marRight w:val="0"/>
                          <w:marTop w:val="0"/>
                          <w:marBottom w:val="0"/>
                          <w:divBdr>
                            <w:top w:val="none" w:sz="0" w:space="0" w:color="auto"/>
                            <w:left w:val="none" w:sz="0" w:space="0" w:color="auto"/>
                            <w:bottom w:val="none" w:sz="0" w:space="0" w:color="auto"/>
                            <w:right w:val="none" w:sz="0" w:space="0" w:color="auto"/>
                          </w:divBdr>
                        </w:div>
                        <w:div w:id="931013285">
                          <w:marLeft w:val="0"/>
                          <w:marRight w:val="0"/>
                          <w:marTop w:val="0"/>
                          <w:marBottom w:val="0"/>
                          <w:divBdr>
                            <w:top w:val="none" w:sz="0" w:space="0" w:color="auto"/>
                            <w:left w:val="none" w:sz="0" w:space="0" w:color="auto"/>
                            <w:bottom w:val="none" w:sz="0" w:space="0" w:color="auto"/>
                            <w:right w:val="none" w:sz="0" w:space="0" w:color="auto"/>
                          </w:divBdr>
                        </w:div>
                        <w:div w:id="678116390">
                          <w:marLeft w:val="0"/>
                          <w:marRight w:val="0"/>
                          <w:marTop w:val="0"/>
                          <w:marBottom w:val="0"/>
                          <w:divBdr>
                            <w:top w:val="none" w:sz="0" w:space="0" w:color="auto"/>
                            <w:left w:val="none" w:sz="0" w:space="0" w:color="auto"/>
                            <w:bottom w:val="none" w:sz="0" w:space="0" w:color="auto"/>
                            <w:right w:val="none" w:sz="0" w:space="0" w:color="auto"/>
                          </w:divBdr>
                        </w:div>
                        <w:div w:id="245118155">
                          <w:marLeft w:val="0"/>
                          <w:marRight w:val="0"/>
                          <w:marTop w:val="0"/>
                          <w:marBottom w:val="0"/>
                          <w:divBdr>
                            <w:top w:val="none" w:sz="0" w:space="0" w:color="auto"/>
                            <w:left w:val="none" w:sz="0" w:space="0" w:color="auto"/>
                            <w:bottom w:val="none" w:sz="0" w:space="0" w:color="auto"/>
                            <w:right w:val="none" w:sz="0" w:space="0" w:color="auto"/>
                          </w:divBdr>
                        </w:div>
                        <w:div w:id="1837256968">
                          <w:marLeft w:val="0"/>
                          <w:marRight w:val="0"/>
                          <w:marTop w:val="0"/>
                          <w:marBottom w:val="0"/>
                          <w:divBdr>
                            <w:top w:val="none" w:sz="0" w:space="0" w:color="auto"/>
                            <w:left w:val="none" w:sz="0" w:space="0" w:color="auto"/>
                            <w:bottom w:val="none" w:sz="0" w:space="0" w:color="auto"/>
                            <w:right w:val="none" w:sz="0" w:space="0" w:color="auto"/>
                          </w:divBdr>
                        </w:div>
                        <w:div w:id="830486198">
                          <w:marLeft w:val="0"/>
                          <w:marRight w:val="0"/>
                          <w:marTop w:val="0"/>
                          <w:marBottom w:val="0"/>
                          <w:divBdr>
                            <w:top w:val="none" w:sz="0" w:space="0" w:color="auto"/>
                            <w:left w:val="none" w:sz="0" w:space="0" w:color="auto"/>
                            <w:bottom w:val="none" w:sz="0" w:space="0" w:color="auto"/>
                            <w:right w:val="none" w:sz="0" w:space="0" w:color="auto"/>
                          </w:divBdr>
                        </w:div>
                        <w:div w:id="2005161500">
                          <w:marLeft w:val="0"/>
                          <w:marRight w:val="0"/>
                          <w:marTop w:val="0"/>
                          <w:marBottom w:val="0"/>
                          <w:divBdr>
                            <w:top w:val="none" w:sz="0" w:space="0" w:color="auto"/>
                            <w:left w:val="none" w:sz="0" w:space="0" w:color="auto"/>
                            <w:bottom w:val="none" w:sz="0" w:space="0" w:color="auto"/>
                            <w:right w:val="none" w:sz="0" w:space="0" w:color="auto"/>
                          </w:divBdr>
                        </w:div>
                        <w:div w:id="229118136">
                          <w:marLeft w:val="0"/>
                          <w:marRight w:val="0"/>
                          <w:marTop w:val="0"/>
                          <w:marBottom w:val="0"/>
                          <w:divBdr>
                            <w:top w:val="none" w:sz="0" w:space="0" w:color="auto"/>
                            <w:left w:val="none" w:sz="0" w:space="0" w:color="auto"/>
                            <w:bottom w:val="none" w:sz="0" w:space="0" w:color="auto"/>
                            <w:right w:val="none" w:sz="0" w:space="0" w:color="auto"/>
                          </w:divBdr>
                        </w:div>
                        <w:div w:id="38209402">
                          <w:marLeft w:val="0"/>
                          <w:marRight w:val="0"/>
                          <w:marTop w:val="0"/>
                          <w:marBottom w:val="0"/>
                          <w:divBdr>
                            <w:top w:val="none" w:sz="0" w:space="0" w:color="auto"/>
                            <w:left w:val="none" w:sz="0" w:space="0" w:color="auto"/>
                            <w:bottom w:val="none" w:sz="0" w:space="0" w:color="auto"/>
                            <w:right w:val="none" w:sz="0" w:space="0" w:color="auto"/>
                          </w:divBdr>
                        </w:div>
                        <w:div w:id="1618565088">
                          <w:marLeft w:val="0"/>
                          <w:marRight w:val="0"/>
                          <w:marTop w:val="0"/>
                          <w:marBottom w:val="0"/>
                          <w:divBdr>
                            <w:top w:val="none" w:sz="0" w:space="0" w:color="auto"/>
                            <w:left w:val="none" w:sz="0" w:space="0" w:color="auto"/>
                            <w:bottom w:val="none" w:sz="0" w:space="0" w:color="auto"/>
                            <w:right w:val="none" w:sz="0" w:space="0" w:color="auto"/>
                          </w:divBdr>
                        </w:div>
                        <w:div w:id="1291940880">
                          <w:marLeft w:val="0"/>
                          <w:marRight w:val="0"/>
                          <w:marTop w:val="0"/>
                          <w:marBottom w:val="0"/>
                          <w:divBdr>
                            <w:top w:val="none" w:sz="0" w:space="0" w:color="auto"/>
                            <w:left w:val="none" w:sz="0" w:space="0" w:color="auto"/>
                            <w:bottom w:val="none" w:sz="0" w:space="0" w:color="auto"/>
                            <w:right w:val="none" w:sz="0" w:space="0" w:color="auto"/>
                          </w:divBdr>
                        </w:div>
                        <w:div w:id="1051460321">
                          <w:marLeft w:val="0"/>
                          <w:marRight w:val="0"/>
                          <w:marTop w:val="0"/>
                          <w:marBottom w:val="0"/>
                          <w:divBdr>
                            <w:top w:val="none" w:sz="0" w:space="0" w:color="auto"/>
                            <w:left w:val="none" w:sz="0" w:space="0" w:color="auto"/>
                            <w:bottom w:val="none" w:sz="0" w:space="0" w:color="auto"/>
                            <w:right w:val="none" w:sz="0" w:space="0" w:color="auto"/>
                          </w:divBdr>
                        </w:div>
                        <w:div w:id="122625786">
                          <w:marLeft w:val="0"/>
                          <w:marRight w:val="0"/>
                          <w:marTop w:val="0"/>
                          <w:marBottom w:val="0"/>
                          <w:divBdr>
                            <w:top w:val="none" w:sz="0" w:space="0" w:color="auto"/>
                            <w:left w:val="none" w:sz="0" w:space="0" w:color="auto"/>
                            <w:bottom w:val="none" w:sz="0" w:space="0" w:color="auto"/>
                            <w:right w:val="none" w:sz="0" w:space="0" w:color="auto"/>
                          </w:divBdr>
                        </w:div>
                        <w:div w:id="1540899762">
                          <w:marLeft w:val="0"/>
                          <w:marRight w:val="0"/>
                          <w:marTop w:val="0"/>
                          <w:marBottom w:val="0"/>
                          <w:divBdr>
                            <w:top w:val="none" w:sz="0" w:space="0" w:color="auto"/>
                            <w:left w:val="none" w:sz="0" w:space="0" w:color="auto"/>
                            <w:bottom w:val="none" w:sz="0" w:space="0" w:color="auto"/>
                            <w:right w:val="none" w:sz="0" w:space="0" w:color="auto"/>
                          </w:divBdr>
                        </w:div>
                        <w:div w:id="262766132">
                          <w:marLeft w:val="0"/>
                          <w:marRight w:val="0"/>
                          <w:marTop w:val="0"/>
                          <w:marBottom w:val="0"/>
                          <w:divBdr>
                            <w:top w:val="none" w:sz="0" w:space="0" w:color="auto"/>
                            <w:left w:val="none" w:sz="0" w:space="0" w:color="auto"/>
                            <w:bottom w:val="none" w:sz="0" w:space="0" w:color="auto"/>
                            <w:right w:val="none" w:sz="0" w:space="0" w:color="auto"/>
                          </w:divBdr>
                        </w:div>
                        <w:div w:id="1174762865">
                          <w:marLeft w:val="0"/>
                          <w:marRight w:val="0"/>
                          <w:marTop w:val="0"/>
                          <w:marBottom w:val="0"/>
                          <w:divBdr>
                            <w:top w:val="none" w:sz="0" w:space="0" w:color="auto"/>
                            <w:left w:val="none" w:sz="0" w:space="0" w:color="auto"/>
                            <w:bottom w:val="none" w:sz="0" w:space="0" w:color="auto"/>
                            <w:right w:val="none" w:sz="0" w:space="0" w:color="auto"/>
                          </w:divBdr>
                        </w:div>
                        <w:div w:id="178736959">
                          <w:marLeft w:val="0"/>
                          <w:marRight w:val="0"/>
                          <w:marTop w:val="0"/>
                          <w:marBottom w:val="0"/>
                          <w:divBdr>
                            <w:top w:val="none" w:sz="0" w:space="0" w:color="auto"/>
                            <w:left w:val="none" w:sz="0" w:space="0" w:color="auto"/>
                            <w:bottom w:val="none" w:sz="0" w:space="0" w:color="auto"/>
                            <w:right w:val="none" w:sz="0" w:space="0" w:color="auto"/>
                          </w:divBdr>
                        </w:div>
                        <w:div w:id="11905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14872">
              <w:marLeft w:val="0"/>
              <w:marRight w:val="0"/>
              <w:marTop w:val="180"/>
              <w:marBottom w:val="180"/>
              <w:divBdr>
                <w:top w:val="none" w:sz="0" w:space="0" w:color="auto"/>
                <w:left w:val="none" w:sz="0" w:space="0" w:color="auto"/>
                <w:bottom w:val="none" w:sz="0" w:space="0" w:color="auto"/>
                <w:right w:val="none" w:sz="0" w:space="0" w:color="auto"/>
              </w:divBdr>
              <w:divsChild>
                <w:div w:id="609436403">
                  <w:marLeft w:val="0"/>
                  <w:marRight w:val="0"/>
                  <w:marTop w:val="0"/>
                  <w:marBottom w:val="0"/>
                  <w:divBdr>
                    <w:top w:val="none" w:sz="0" w:space="0" w:color="auto"/>
                    <w:left w:val="none" w:sz="0" w:space="0" w:color="auto"/>
                    <w:bottom w:val="none" w:sz="0" w:space="0" w:color="auto"/>
                    <w:right w:val="none" w:sz="0" w:space="0" w:color="auto"/>
                  </w:divBdr>
                  <w:divsChild>
                    <w:div w:id="203451167">
                      <w:marLeft w:val="0"/>
                      <w:marRight w:val="0"/>
                      <w:marTop w:val="0"/>
                      <w:marBottom w:val="0"/>
                      <w:divBdr>
                        <w:top w:val="none" w:sz="0" w:space="0" w:color="auto"/>
                        <w:left w:val="none" w:sz="0" w:space="0" w:color="auto"/>
                        <w:bottom w:val="none" w:sz="0" w:space="0" w:color="auto"/>
                        <w:right w:val="none" w:sz="0" w:space="0" w:color="auto"/>
                      </w:divBdr>
                    </w:div>
                  </w:divsChild>
                </w:div>
                <w:div w:id="2090885355">
                  <w:marLeft w:val="0"/>
                  <w:marRight w:val="0"/>
                  <w:marTop w:val="0"/>
                  <w:marBottom w:val="0"/>
                  <w:divBdr>
                    <w:top w:val="none" w:sz="0" w:space="0" w:color="auto"/>
                    <w:left w:val="none" w:sz="0" w:space="0" w:color="auto"/>
                    <w:bottom w:val="none" w:sz="0" w:space="0" w:color="auto"/>
                    <w:right w:val="none" w:sz="0" w:space="0" w:color="auto"/>
                  </w:divBdr>
                  <w:divsChild>
                    <w:div w:id="1981884555">
                      <w:marLeft w:val="0"/>
                      <w:marRight w:val="0"/>
                      <w:marTop w:val="0"/>
                      <w:marBottom w:val="0"/>
                      <w:divBdr>
                        <w:top w:val="none" w:sz="0" w:space="0" w:color="auto"/>
                        <w:left w:val="none" w:sz="0" w:space="0" w:color="auto"/>
                        <w:bottom w:val="none" w:sz="0" w:space="0" w:color="auto"/>
                        <w:right w:val="none" w:sz="0" w:space="0" w:color="auto"/>
                      </w:divBdr>
                      <w:divsChild>
                        <w:div w:id="1929076490">
                          <w:marLeft w:val="0"/>
                          <w:marRight w:val="0"/>
                          <w:marTop w:val="0"/>
                          <w:marBottom w:val="0"/>
                          <w:divBdr>
                            <w:top w:val="none" w:sz="0" w:space="0" w:color="auto"/>
                            <w:left w:val="none" w:sz="0" w:space="0" w:color="auto"/>
                            <w:bottom w:val="none" w:sz="0" w:space="0" w:color="auto"/>
                            <w:right w:val="none" w:sz="0" w:space="0" w:color="auto"/>
                          </w:divBdr>
                        </w:div>
                        <w:div w:id="738287362">
                          <w:marLeft w:val="0"/>
                          <w:marRight w:val="0"/>
                          <w:marTop w:val="0"/>
                          <w:marBottom w:val="0"/>
                          <w:divBdr>
                            <w:top w:val="none" w:sz="0" w:space="0" w:color="auto"/>
                            <w:left w:val="none" w:sz="0" w:space="0" w:color="auto"/>
                            <w:bottom w:val="none" w:sz="0" w:space="0" w:color="auto"/>
                            <w:right w:val="none" w:sz="0" w:space="0" w:color="auto"/>
                          </w:divBdr>
                        </w:div>
                        <w:div w:id="1696538285">
                          <w:marLeft w:val="0"/>
                          <w:marRight w:val="0"/>
                          <w:marTop w:val="0"/>
                          <w:marBottom w:val="0"/>
                          <w:divBdr>
                            <w:top w:val="none" w:sz="0" w:space="0" w:color="auto"/>
                            <w:left w:val="none" w:sz="0" w:space="0" w:color="auto"/>
                            <w:bottom w:val="none" w:sz="0" w:space="0" w:color="auto"/>
                            <w:right w:val="none" w:sz="0" w:space="0" w:color="auto"/>
                          </w:divBdr>
                        </w:div>
                        <w:div w:id="1723483420">
                          <w:marLeft w:val="0"/>
                          <w:marRight w:val="0"/>
                          <w:marTop w:val="0"/>
                          <w:marBottom w:val="0"/>
                          <w:divBdr>
                            <w:top w:val="none" w:sz="0" w:space="0" w:color="auto"/>
                            <w:left w:val="none" w:sz="0" w:space="0" w:color="auto"/>
                            <w:bottom w:val="none" w:sz="0" w:space="0" w:color="auto"/>
                            <w:right w:val="none" w:sz="0" w:space="0" w:color="auto"/>
                          </w:divBdr>
                        </w:div>
                        <w:div w:id="1303341123">
                          <w:marLeft w:val="0"/>
                          <w:marRight w:val="0"/>
                          <w:marTop w:val="0"/>
                          <w:marBottom w:val="0"/>
                          <w:divBdr>
                            <w:top w:val="none" w:sz="0" w:space="0" w:color="auto"/>
                            <w:left w:val="none" w:sz="0" w:space="0" w:color="auto"/>
                            <w:bottom w:val="none" w:sz="0" w:space="0" w:color="auto"/>
                            <w:right w:val="none" w:sz="0" w:space="0" w:color="auto"/>
                          </w:divBdr>
                        </w:div>
                        <w:div w:id="188839830">
                          <w:marLeft w:val="0"/>
                          <w:marRight w:val="0"/>
                          <w:marTop w:val="0"/>
                          <w:marBottom w:val="0"/>
                          <w:divBdr>
                            <w:top w:val="none" w:sz="0" w:space="0" w:color="auto"/>
                            <w:left w:val="none" w:sz="0" w:space="0" w:color="auto"/>
                            <w:bottom w:val="none" w:sz="0" w:space="0" w:color="auto"/>
                            <w:right w:val="none" w:sz="0" w:space="0" w:color="auto"/>
                          </w:divBdr>
                        </w:div>
                        <w:div w:id="1475102336">
                          <w:marLeft w:val="0"/>
                          <w:marRight w:val="0"/>
                          <w:marTop w:val="0"/>
                          <w:marBottom w:val="0"/>
                          <w:divBdr>
                            <w:top w:val="none" w:sz="0" w:space="0" w:color="auto"/>
                            <w:left w:val="none" w:sz="0" w:space="0" w:color="auto"/>
                            <w:bottom w:val="none" w:sz="0" w:space="0" w:color="auto"/>
                            <w:right w:val="none" w:sz="0" w:space="0" w:color="auto"/>
                          </w:divBdr>
                        </w:div>
                        <w:div w:id="884560107">
                          <w:marLeft w:val="0"/>
                          <w:marRight w:val="0"/>
                          <w:marTop w:val="0"/>
                          <w:marBottom w:val="0"/>
                          <w:divBdr>
                            <w:top w:val="none" w:sz="0" w:space="0" w:color="auto"/>
                            <w:left w:val="none" w:sz="0" w:space="0" w:color="auto"/>
                            <w:bottom w:val="none" w:sz="0" w:space="0" w:color="auto"/>
                            <w:right w:val="none" w:sz="0" w:space="0" w:color="auto"/>
                          </w:divBdr>
                        </w:div>
                        <w:div w:id="1811436321">
                          <w:marLeft w:val="0"/>
                          <w:marRight w:val="0"/>
                          <w:marTop w:val="0"/>
                          <w:marBottom w:val="0"/>
                          <w:divBdr>
                            <w:top w:val="none" w:sz="0" w:space="0" w:color="auto"/>
                            <w:left w:val="none" w:sz="0" w:space="0" w:color="auto"/>
                            <w:bottom w:val="none" w:sz="0" w:space="0" w:color="auto"/>
                            <w:right w:val="none" w:sz="0" w:space="0" w:color="auto"/>
                          </w:divBdr>
                        </w:div>
                        <w:div w:id="899679974">
                          <w:marLeft w:val="0"/>
                          <w:marRight w:val="0"/>
                          <w:marTop w:val="0"/>
                          <w:marBottom w:val="0"/>
                          <w:divBdr>
                            <w:top w:val="none" w:sz="0" w:space="0" w:color="auto"/>
                            <w:left w:val="none" w:sz="0" w:space="0" w:color="auto"/>
                            <w:bottom w:val="none" w:sz="0" w:space="0" w:color="auto"/>
                            <w:right w:val="none" w:sz="0" w:space="0" w:color="auto"/>
                          </w:divBdr>
                        </w:div>
                        <w:div w:id="547647158">
                          <w:marLeft w:val="0"/>
                          <w:marRight w:val="0"/>
                          <w:marTop w:val="0"/>
                          <w:marBottom w:val="0"/>
                          <w:divBdr>
                            <w:top w:val="none" w:sz="0" w:space="0" w:color="auto"/>
                            <w:left w:val="none" w:sz="0" w:space="0" w:color="auto"/>
                            <w:bottom w:val="none" w:sz="0" w:space="0" w:color="auto"/>
                            <w:right w:val="none" w:sz="0" w:space="0" w:color="auto"/>
                          </w:divBdr>
                        </w:div>
                        <w:div w:id="1616254695">
                          <w:marLeft w:val="0"/>
                          <w:marRight w:val="0"/>
                          <w:marTop w:val="0"/>
                          <w:marBottom w:val="0"/>
                          <w:divBdr>
                            <w:top w:val="none" w:sz="0" w:space="0" w:color="auto"/>
                            <w:left w:val="none" w:sz="0" w:space="0" w:color="auto"/>
                            <w:bottom w:val="none" w:sz="0" w:space="0" w:color="auto"/>
                            <w:right w:val="none" w:sz="0" w:space="0" w:color="auto"/>
                          </w:divBdr>
                        </w:div>
                        <w:div w:id="1022124144">
                          <w:marLeft w:val="0"/>
                          <w:marRight w:val="0"/>
                          <w:marTop w:val="0"/>
                          <w:marBottom w:val="0"/>
                          <w:divBdr>
                            <w:top w:val="none" w:sz="0" w:space="0" w:color="auto"/>
                            <w:left w:val="none" w:sz="0" w:space="0" w:color="auto"/>
                            <w:bottom w:val="none" w:sz="0" w:space="0" w:color="auto"/>
                            <w:right w:val="none" w:sz="0" w:space="0" w:color="auto"/>
                          </w:divBdr>
                        </w:div>
                        <w:div w:id="1185904816">
                          <w:marLeft w:val="0"/>
                          <w:marRight w:val="0"/>
                          <w:marTop w:val="0"/>
                          <w:marBottom w:val="0"/>
                          <w:divBdr>
                            <w:top w:val="none" w:sz="0" w:space="0" w:color="auto"/>
                            <w:left w:val="none" w:sz="0" w:space="0" w:color="auto"/>
                            <w:bottom w:val="none" w:sz="0" w:space="0" w:color="auto"/>
                            <w:right w:val="none" w:sz="0" w:space="0" w:color="auto"/>
                          </w:divBdr>
                        </w:div>
                        <w:div w:id="740100792">
                          <w:marLeft w:val="0"/>
                          <w:marRight w:val="0"/>
                          <w:marTop w:val="0"/>
                          <w:marBottom w:val="0"/>
                          <w:divBdr>
                            <w:top w:val="none" w:sz="0" w:space="0" w:color="auto"/>
                            <w:left w:val="none" w:sz="0" w:space="0" w:color="auto"/>
                            <w:bottom w:val="none" w:sz="0" w:space="0" w:color="auto"/>
                            <w:right w:val="none" w:sz="0" w:space="0" w:color="auto"/>
                          </w:divBdr>
                        </w:div>
                        <w:div w:id="964434221">
                          <w:marLeft w:val="0"/>
                          <w:marRight w:val="0"/>
                          <w:marTop w:val="0"/>
                          <w:marBottom w:val="0"/>
                          <w:divBdr>
                            <w:top w:val="none" w:sz="0" w:space="0" w:color="auto"/>
                            <w:left w:val="none" w:sz="0" w:space="0" w:color="auto"/>
                            <w:bottom w:val="none" w:sz="0" w:space="0" w:color="auto"/>
                            <w:right w:val="none" w:sz="0" w:space="0" w:color="auto"/>
                          </w:divBdr>
                        </w:div>
                        <w:div w:id="1485313562">
                          <w:marLeft w:val="0"/>
                          <w:marRight w:val="0"/>
                          <w:marTop w:val="0"/>
                          <w:marBottom w:val="0"/>
                          <w:divBdr>
                            <w:top w:val="none" w:sz="0" w:space="0" w:color="auto"/>
                            <w:left w:val="none" w:sz="0" w:space="0" w:color="auto"/>
                            <w:bottom w:val="none" w:sz="0" w:space="0" w:color="auto"/>
                            <w:right w:val="none" w:sz="0" w:space="0" w:color="auto"/>
                          </w:divBdr>
                        </w:div>
                        <w:div w:id="36512934">
                          <w:marLeft w:val="0"/>
                          <w:marRight w:val="0"/>
                          <w:marTop w:val="0"/>
                          <w:marBottom w:val="0"/>
                          <w:divBdr>
                            <w:top w:val="none" w:sz="0" w:space="0" w:color="auto"/>
                            <w:left w:val="none" w:sz="0" w:space="0" w:color="auto"/>
                            <w:bottom w:val="none" w:sz="0" w:space="0" w:color="auto"/>
                            <w:right w:val="none" w:sz="0" w:space="0" w:color="auto"/>
                          </w:divBdr>
                        </w:div>
                        <w:div w:id="2131044392">
                          <w:marLeft w:val="0"/>
                          <w:marRight w:val="0"/>
                          <w:marTop w:val="0"/>
                          <w:marBottom w:val="0"/>
                          <w:divBdr>
                            <w:top w:val="none" w:sz="0" w:space="0" w:color="auto"/>
                            <w:left w:val="none" w:sz="0" w:space="0" w:color="auto"/>
                            <w:bottom w:val="none" w:sz="0" w:space="0" w:color="auto"/>
                            <w:right w:val="none" w:sz="0" w:space="0" w:color="auto"/>
                          </w:divBdr>
                        </w:div>
                        <w:div w:id="748425060">
                          <w:marLeft w:val="0"/>
                          <w:marRight w:val="0"/>
                          <w:marTop w:val="0"/>
                          <w:marBottom w:val="0"/>
                          <w:divBdr>
                            <w:top w:val="none" w:sz="0" w:space="0" w:color="auto"/>
                            <w:left w:val="none" w:sz="0" w:space="0" w:color="auto"/>
                            <w:bottom w:val="none" w:sz="0" w:space="0" w:color="auto"/>
                            <w:right w:val="none" w:sz="0" w:space="0" w:color="auto"/>
                          </w:divBdr>
                        </w:div>
                        <w:div w:id="214852168">
                          <w:marLeft w:val="0"/>
                          <w:marRight w:val="0"/>
                          <w:marTop w:val="0"/>
                          <w:marBottom w:val="0"/>
                          <w:divBdr>
                            <w:top w:val="none" w:sz="0" w:space="0" w:color="auto"/>
                            <w:left w:val="none" w:sz="0" w:space="0" w:color="auto"/>
                            <w:bottom w:val="none" w:sz="0" w:space="0" w:color="auto"/>
                            <w:right w:val="none" w:sz="0" w:space="0" w:color="auto"/>
                          </w:divBdr>
                        </w:div>
                        <w:div w:id="2109735475">
                          <w:marLeft w:val="0"/>
                          <w:marRight w:val="0"/>
                          <w:marTop w:val="0"/>
                          <w:marBottom w:val="0"/>
                          <w:divBdr>
                            <w:top w:val="none" w:sz="0" w:space="0" w:color="auto"/>
                            <w:left w:val="none" w:sz="0" w:space="0" w:color="auto"/>
                            <w:bottom w:val="none" w:sz="0" w:space="0" w:color="auto"/>
                            <w:right w:val="none" w:sz="0" w:space="0" w:color="auto"/>
                          </w:divBdr>
                        </w:div>
                        <w:div w:id="1635402492">
                          <w:marLeft w:val="0"/>
                          <w:marRight w:val="0"/>
                          <w:marTop w:val="0"/>
                          <w:marBottom w:val="0"/>
                          <w:divBdr>
                            <w:top w:val="none" w:sz="0" w:space="0" w:color="auto"/>
                            <w:left w:val="none" w:sz="0" w:space="0" w:color="auto"/>
                            <w:bottom w:val="none" w:sz="0" w:space="0" w:color="auto"/>
                            <w:right w:val="none" w:sz="0" w:space="0" w:color="auto"/>
                          </w:divBdr>
                        </w:div>
                        <w:div w:id="1773820324">
                          <w:marLeft w:val="0"/>
                          <w:marRight w:val="0"/>
                          <w:marTop w:val="0"/>
                          <w:marBottom w:val="0"/>
                          <w:divBdr>
                            <w:top w:val="none" w:sz="0" w:space="0" w:color="auto"/>
                            <w:left w:val="none" w:sz="0" w:space="0" w:color="auto"/>
                            <w:bottom w:val="none" w:sz="0" w:space="0" w:color="auto"/>
                            <w:right w:val="none" w:sz="0" w:space="0" w:color="auto"/>
                          </w:divBdr>
                        </w:div>
                        <w:div w:id="2136286474">
                          <w:marLeft w:val="0"/>
                          <w:marRight w:val="0"/>
                          <w:marTop w:val="0"/>
                          <w:marBottom w:val="0"/>
                          <w:divBdr>
                            <w:top w:val="none" w:sz="0" w:space="0" w:color="auto"/>
                            <w:left w:val="none" w:sz="0" w:space="0" w:color="auto"/>
                            <w:bottom w:val="none" w:sz="0" w:space="0" w:color="auto"/>
                            <w:right w:val="none" w:sz="0" w:space="0" w:color="auto"/>
                          </w:divBdr>
                        </w:div>
                      </w:divsChild>
                    </w:div>
                    <w:div w:id="102000761">
                      <w:marLeft w:val="0"/>
                      <w:marRight w:val="0"/>
                      <w:marTop w:val="0"/>
                      <w:marBottom w:val="0"/>
                      <w:divBdr>
                        <w:top w:val="none" w:sz="0" w:space="0" w:color="auto"/>
                        <w:left w:val="none" w:sz="0" w:space="0" w:color="auto"/>
                        <w:bottom w:val="none" w:sz="0" w:space="0" w:color="auto"/>
                        <w:right w:val="none" w:sz="0" w:space="0" w:color="auto"/>
                      </w:divBdr>
                      <w:divsChild>
                        <w:div w:id="1772555368">
                          <w:marLeft w:val="0"/>
                          <w:marRight w:val="0"/>
                          <w:marTop w:val="0"/>
                          <w:marBottom w:val="0"/>
                          <w:divBdr>
                            <w:top w:val="none" w:sz="0" w:space="0" w:color="auto"/>
                            <w:left w:val="none" w:sz="0" w:space="0" w:color="auto"/>
                            <w:bottom w:val="none" w:sz="0" w:space="0" w:color="auto"/>
                            <w:right w:val="none" w:sz="0" w:space="0" w:color="auto"/>
                          </w:divBdr>
                        </w:div>
                        <w:div w:id="1939867383">
                          <w:marLeft w:val="0"/>
                          <w:marRight w:val="0"/>
                          <w:marTop w:val="0"/>
                          <w:marBottom w:val="0"/>
                          <w:divBdr>
                            <w:top w:val="none" w:sz="0" w:space="0" w:color="auto"/>
                            <w:left w:val="none" w:sz="0" w:space="0" w:color="auto"/>
                            <w:bottom w:val="none" w:sz="0" w:space="0" w:color="auto"/>
                            <w:right w:val="none" w:sz="0" w:space="0" w:color="auto"/>
                          </w:divBdr>
                        </w:div>
                        <w:div w:id="1150100057">
                          <w:marLeft w:val="0"/>
                          <w:marRight w:val="0"/>
                          <w:marTop w:val="0"/>
                          <w:marBottom w:val="0"/>
                          <w:divBdr>
                            <w:top w:val="none" w:sz="0" w:space="0" w:color="auto"/>
                            <w:left w:val="none" w:sz="0" w:space="0" w:color="auto"/>
                            <w:bottom w:val="none" w:sz="0" w:space="0" w:color="auto"/>
                            <w:right w:val="none" w:sz="0" w:space="0" w:color="auto"/>
                          </w:divBdr>
                        </w:div>
                        <w:div w:id="1285379830">
                          <w:marLeft w:val="0"/>
                          <w:marRight w:val="0"/>
                          <w:marTop w:val="0"/>
                          <w:marBottom w:val="0"/>
                          <w:divBdr>
                            <w:top w:val="none" w:sz="0" w:space="0" w:color="auto"/>
                            <w:left w:val="none" w:sz="0" w:space="0" w:color="auto"/>
                            <w:bottom w:val="none" w:sz="0" w:space="0" w:color="auto"/>
                            <w:right w:val="none" w:sz="0" w:space="0" w:color="auto"/>
                          </w:divBdr>
                        </w:div>
                        <w:div w:id="1270235743">
                          <w:marLeft w:val="0"/>
                          <w:marRight w:val="0"/>
                          <w:marTop w:val="0"/>
                          <w:marBottom w:val="0"/>
                          <w:divBdr>
                            <w:top w:val="none" w:sz="0" w:space="0" w:color="auto"/>
                            <w:left w:val="none" w:sz="0" w:space="0" w:color="auto"/>
                            <w:bottom w:val="none" w:sz="0" w:space="0" w:color="auto"/>
                            <w:right w:val="none" w:sz="0" w:space="0" w:color="auto"/>
                          </w:divBdr>
                        </w:div>
                        <w:div w:id="1480003407">
                          <w:marLeft w:val="0"/>
                          <w:marRight w:val="0"/>
                          <w:marTop w:val="0"/>
                          <w:marBottom w:val="0"/>
                          <w:divBdr>
                            <w:top w:val="none" w:sz="0" w:space="0" w:color="auto"/>
                            <w:left w:val="none" w:sz="0" w:space="0" w:color="auto"/>
                            <w:bottom w:val="none" w:sz="0" w:space="0" w:color="auto"/>
                            <w:right w:val="none" w:sz="0" w:space="0" w:color="auto"/>
                          </w:divBdr>
                        </w:div>
                        <w:div w:id="1491367571">
                          <w:marLeft w:val="0"/>
                          <w:marRight w:val="0"/>
                          <w:marTop w:val="0"/>
                          <w:marBottom w:val="0"/>
                          <w:divBdr>
                            <w:top w:val="none" w:sz="0" w:space="0" w:color="auto"/>
                            <w:left w:val="none" w:sz="0" w:space="0" w:color="auto"/>
                            <w:bottom w:val="none" w:sz="0" w:space="0" w:color="auto"/>
                            <w:right w:val="none" w:sz="0" w:space="0" w:color="auto"/>
                          </w:divBdr>
                        </w:div>
                        <w:div w:id="125901452">
                          <w:marLeft w:val="0"/>
                          <w:marRight w:val="0"/>
                          <w:marTop w:val="0"/>
                          <w:marBottom w:val="0"/>
                          <w:divBdr>
                            <w:top w:val="none" w:sz="0" w:space="0" w:color="auto"/>
                            <w:left w:val="none" w:sz="0" w:space="0" w:color="auto"/>
                            <w:bottom w:val="none" w:sz="0" w:space="0" w:color="auto"/>
                            <w:right w:val="none" w:sz="0" w:space="0" w:color="auto"/>
                          </w:divBdr>
                        </w:div>
                        <w:div w:id="1970240290">
                          <w:marLeft w:val="0"/>
                          <w:marRight w:val="0"/>
                          <w:marTop w:val="0"/>
                          <w:marBottom w:val="0"/>
                          <w:divBdr>
                            <w:top w:val="none" w:sz="0" w:space="0" w:color="auto"/>
                            <w:left w:val="none" w:sz="0" w:space="0" w:color="auto"/>
                            <w:bottom w:val="none" w:sz="0" w:space="0" w:color="auto"/>
                            <w:right w:val="none" w:sz="0" w:space="0" w:color="auto"/>
                          </w:divBdr>
                        </w:div>
                        <w:div w:id="2109153434">
                          <w:marLeft w:val="0"/>
                          <w:marRight w:val="0"/>
                          <w:marTop w:val="0"/>
                          <w:marBottom w:val="0"/>
                          <w:divBdr>
                            <w:top w:val="none" w:sz="0" w:space="0" w:color="auto"/>
                            <w:left w:val="none" w:sz="0" w:space="0" w:color="auto"/>
                            <w:bottom w:val="none" w:sz="0" w:space="0" w:color="auto"/>
                            <w:right w:val="none" w:sz="0" w:space="0" w:color="auto"/>
                          </w:divBdr>
                        </w:div>
                        <w:div w:id="1190948395">
                          <w:marLeft w:val="0"/>
                          <w:marRight w:val="0"/>
                          <w:marTop w:val="0"/>
                          <w:marBottom w:val="0"/>
                          <w:divBdr>
                            <w:top w:val="none" w:sz="0" w:space="0" w:color="auto"/>
                            <w:left w:val="none" w:sz="0" w:space="0" w:color="auto"/>
                            <w:bottom w:val="none" w:sz="0" w:space="0" w:color="auto"/>
                            <w:right w:val="none" w:sz="0" w:space="0" w:color="auto"/>
                          </w:divBdr>
                        </w:div>
                        <w:div w:id="443112211">
                          <w:marLeft w:val="0"/>
                          <w:marRight w:val="0"/>
                          <w:marTop w:val="0"/>
                          <w:marBottom w:val="0"/>
                          <w:divBdr>
                            <w:top w:val="none" w:sz="0" w:space="0" w:color="auto"/>
                            <w:left w:val="none" w:sz="0" w:space="0" w:color="auto"/>
                            <w:bottom w:val="none" w:sz="0" w:space="0" w:color="auto"/>
                            <w:right w:val="none" w:sz="0" w:space="0" w:color="auto"/>
                          </w:divBdr>
                        </w:div>
                        <w:div w:id="168755902">
                          <w:marLeft w:val="0"/>
                          <w:marRight w:val="0"/>
                          <w:marTop w:val="0"/>
                          <w:marBottom w:val="0"/>
                          <w:divBdr>
                            <w:top w:val="none" w:sz="0" w:space="0" w:color="auto"/>
                            <w:left w:val="none" w:sz="0" w:space="0" w:color="auto"/>
                            <w:bottom w:val="none" w:sz="0" w:space="0" w:color="auto"/>
                            <w:right w:val="none" w:sz="0" w:space="0" w:color="auto"/>
                          </w:divBdr>
                        </w:div>
                        <w:div w:id="744567557">
                          <w:marLeft w:val="0"/>
                          <w:marRight w:val="0"/>
                          <w:marTop w:val="0"/>
                          <w:marBottom w:val="0"/>
                          <w:divBdr>
                            <w:top w:val="none" w:sz="0" w:space="0" w:color="auto"/>
                            <w:left w:val="none" w:sz="0" w:space="0" w:color="auto"/>
                            <w:bottom w:val="none" w:sz="0" w:space="0" w:color="auto"/>
                            <w:right w:val="none" w:sz="0" w:space="0" w:color="auto"/>
                          </w:divBdr>
                        </w:div>
                        <w:div w:id="1854759328">
                          <w:marLeft w:val="0"/>
                          <w:marRight w:val="0"/>
                          <w:marTop w:val="0"/>
                          <w:marBottom w:val="0"/>
                          <w:divBdr>
                            <w:top w:val="none" w:sz="0" w:space="0" w:color="auto"/>
                            <w:left w:val="none" w:sz="0" w:space="0" w:color="auto"/>
                            <w:bottom w:val="none" w:sz="0" w:space="0" w:color="auto"/>
                            <w:right w:val="none" w:sz="0" w:space="0" w:color="auto"/>
                          </w:divBdr>
                        </w:div>
                        <w:div w:id="1813475830">
                          <w:marLeft w:val="0"/>
                          <w:marRight w:val="0"/>
                          <w:marTop w:val="0"/>
                          <w:marBottom w:val="0"/>
                          <w:divBdr>
                            <w:top w:val="none" w:sz="0" w:space="0" w:color="auto"/>
                            <w:left w:val="none" w:sz="0" w:space="0" w:color="auto"/>
                            <w:bottom w:val="none" w:sz="0" w:space="0" w:color="auto"/>
                            <w:right w:val="none" w:sz="0" w:space="0" w:color="auto"/>
                          </w:divBdr>
                        </w:div>
                        <w:div w:id="435372515">
                          <w:marLeft w:val="0"/>
                          <w:marRight w:val="0"/>
                          <w:marTop w:val="0"/>
                          <w:marBottom w:val="0"/>
                          <w:divBdr>
                            <w:top w:val="none" w:sz="0" w:space="0" w:color="auto"/>
                            <w:left w:val="none" w:sz="0" w:space="0" w:color="auto"/>
                            <w:bottom w:val="none" w:sz="0" w:space="0" w:color="auto"/>
                            <w:right w:val="none" w:sz="0" w:space="0" w:color="auto"/>
                          </w:divBdr>
                        </w:div>
                        <w:div w:id="1338272339">
                          <w:marLeft w:val="0"/>
                          <w:marRight w:val="0"/>
                          <w:marTop w:val="0"/>
                          <w:marBottom w:val="0"/>
                          <w:divBdr>
                            <w:top w:val="none" w:sz="0" w:space="0" w:color="auto"/>
                            <w:left w:val="none" w:sz="0" w:space="0" w:color="auto"/>
                            <w:bottom w:val="none" w:sz="0" w:space="0" w:color="auto"/>
                            <w:right w:val="none" w:sz="0" w:space="0" w:color="auto"/>
                          </w:divBdr>
                        </w:div>
                        <w:div w:id="726878405">
                          <w:marLeft w:val="0"/>
                          <w:marRight w:val="0"/>
                          <w:marTop w:val="0"/>
                          <w:marBottom w:val="0"/>
                          <w:divBdr>
                            <w:top w:val="none" w:sz="0" w:space="0" w:color="auto"/>
                            <w:left w:val="none" w:sz="0" w:space="0" w:color="auto"/>
                            <w:bottom w:val="none" w:sz="0" w:space="0" w:color="auto"/>
                            <w:right w:val="none" w:sz="0" w:space="0" w:color="auto"/>
                          </w:divBdr>
                        </w:div>
                        <w:div w:id="1516073620">
                          <w:marLeft w:val="0"/>
                          <w:marRight w:val="0"/>
                          <w:marTop w:val="0"/>
                          <w:marBottom w:val="0"/>
                          <w:divBdr>
                            <w:top w:val="none" w:sz="0" w:space="0" w:color="auto"/>
                            <w:left w:val="none" w:sz="0" w:space="0" w:color="auto"/>
                            <w:bottom w:val="none" w:sz="0" w:space="0" w:color="auto"/>
                            <w:right w:val="none" w:sz="0" w:space="0" w:color="auto"/>
                          </w:divBdr>
                        </w:div>
                        <w:div w:id="931822117">
                          <w:marLeft w:val="0"/>
                          <w:marRight w:val="0"/>
                          <w:marTop w:val="0"/>
                          <w:marBottom w:val="0"/>
                          <w:divBdr>
                            <w:top w:val="none" w:sz="0" w:space="0" w:color="auto"/>
                            <w:left w:val="none" w:sz="0" w:space="0" w:color="auto"/>
                            <w:bottom w:val="none" w:sz="0" w:space="0" w:color="auto"/>
                            <w:right w:val="none" w:sz="0" w:space="0" w:color="auto"/>
                          </w:divBdr>
                        </w:div>
                        <w:div w:id="87578062">
                          <w:marLeft w:val="0"/>
                          <w:marRight w:val="0"/>
                          <w:marTop w:val="0"/>
                          <w:marBottom w:val="0"/>
                          <w:divBdr>
                            <w:top w:val="none" w:sz="0" w:space="0" w:color="auto"/>
                            <w:left w:val="none" w:sz="0" w:space="0" w:color="auto"/>
                            <w:bottom w:val="none" w:sz="0" w:space="0" w:color="auto"/>
                            <w:right w:val="none" w:sz="0" w:space="0" w:color="auto"/>
                          </w:divBdr>
                        </w:div>
                        <w:div w:id="1333218909">
                          <w:marLeft w:val="0"/>
                          <w:marRight w:val="0"/>
                          <w:marTop w:val="0"/>
                          <w:marBottom w:val="0"/>
                          <w:divBdr>
                            <w:top w:val="none" w:sz="0" w:space="0" w:color="auto"/>
                            <w:left w:val="none" w:sz="0" w:space="0" w:color="auto"/>
                            <w:bottom w:val="none" w:sz="0" w:space="0" w:color="auto"/>
                            <w:right w:val="none" w:sz="0" w:space="0" w:color="auto"/>
                          </w:divBdr>
                        </w:div>
                        <w:div w:id="2017002271">
                          <w:marLeft w:val="0"/>
                          <w:marRight w:val="0"/>
                          <w:marTop w:val="0"/>
                          <w:marBottom w:val="0"/>
                          <w:divBdr>
                            <w:top w:val="none" w:sz="0" w:space="0" w:color="auto"/>
                            <w:left w:val="none" w:sz="0" w:space="0" w:color="auto"/>
                            <w:bottom w:val="none" w:sz="0" w:space="0" w:color="auto"/>
                            <w:right w:val="none" w:sz="0" w:space="0" w:color="auto"/>
                          </w:divBdr>
                        </w:div>
                        <w:div w:id="13574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83126">
              <w:marLeft w:val="0"/>
              <w:marRight w:val="0"/>
              <w:marTop w:val="180"/>
              <w:marBottom w:val="180"/>
              <w:divBdr>
                <w:top w:val="none" w:sz="0" w:space="0" w:color="auto"/>
                <w:left w:val="none" w:sz="0" w:space="0" w:color="auto"/>
                <w:bottom w:val="none" w:sz="0" w:space="0" w:color="auto"/>
                <w:right w:val="none" w:sz="0" w:space="0" w:color="auto"/>
              </w:divBdr>
              <w:divsChild>
                <w:div w:id="683173871">
                  <w:marLeft w:val="0"/>
                  <w:marRight w:val="0"/>
                  <w:marTop w:val="0"/>
                  <w:marBottom w:val="0"/>
                  <w:divBdr>
                    <w:top w:val="none" w:sz="0" w:space="0" w:color="auto"/>
                    <w:left w:val="none" w:sz="0" w:space="0" w:color="auto"/>
                    <w:bottom w:val="none" w:sz="0" w:space="0" w:color="auto"/>
                    <w:right w:val="none" w:sz="0" w:space="0" w:color="auto"/>
                  </w:divBdr>
                  <w:divsChild>
                    <w:div w:id="2144736075">
                      <w:marLeft w:val="0"/>
                      <w:marRight w:val="0"/>
                      <w:marTop w:val="0"/>
                      <w:marBottom w:val="0"/>
                      <w:divBdr>
                        <w:top w:val="none" w:sz="0" w:space="0" w:color="auto"/>
                        <w:left w:val="none" w:sz="0" w:space="0" w:color="auto"/>
                        <w:bottom w:val="none" w:sz="0" w:space="0" w:color="auto"/>
                        <w:right w:val="none" w:sz="0" w:space="0" w:color="auto"/>
                      </w:divBdr>
                    </w:div>
                  </w:divsChild>
                </w:div>
                <w:div w:id="1294292780">
                  <w:marLeft w:val="0"/>
                  <w:marRight w:val="0"/>
                  <w:marTop w:val="0"/>
                  <w:marBottom w:val="0"/>
                  <w:divBdr>
                    <w:top w:val="none" w:sz="0" w:space="0" w:color="auto"/>
                    <w:left w:val="none" w:sz="0" w:space="0" w:color="auto"/>
                    <w:bottom w:val="none" w:sz="0" w:space="0" w:color="auto"/>
                    <w:right w:val="none" w:sz="0" w:space="0" w:color="auto"/>
                  </w:divBdr>
                  <w:divsChild>
                    <w:div w:id="1989095253">
                      <w:marLeft w:val="0"/>
                      <w:marRight w:val="0"/>
                      <w:marTop w:val="0"/>
                      <w:marBottom w:val="0"/>
                      <w:divBdr>
                        <w:top w:val="none" w:sz="0" w:space="0" w:color="auto"/>
                        <w:left w:val="none" w:sz="0" w:space="0" w:color="auto"/>
                        <w:bottom w:val="none" w:sz="0" w:space="0" w:color="auto"/>
                        <w:right w:val="none" w:sz="0" w:space="0" w:color="auto"/>
                      </w:divBdr>
                      <w:divsChild>
                        <w:div w:id="1852910918">
                          <w:marLeft w:val="0"/>
                          <w:marRight w:val="0"/>
                          <w:marTop w:val="0"/>
                          <w:marBottom w:val="0"/>
                          <w:divBdr>
                            <w:top w:val="none" w:sz="0" w:space="0" w:color="auto"/>
                            <w:left w:val="none" w:sz="0" w:space="0" w:color="auto"/>
                            <w:bottom w:val="none" w:sz="0" w:space="0" w:color="auto"/>
                            <w:right w:val="none" w:sz="0" w:space="0" w:color="auto"/>
                          </w:divBdr>
                        </w:div>
                        <w:div w:id="1518234794">
                          <w:marLeft w:val="0"/>
                          <w:marRight w:val="0"/>
                          <w:marTop w:val="0"/>
                          <w:marBottom w:val="0"/>
                          <w:divBdr>
                            <w:top w:val="none" w:sz="0" w:space="0" w:color="auto"/>
                            <w:left w:val="none" w:sz="0" w:space="0" w:color="auto"/>
                            <w:bottom w:val="none" w:sz="0" w:space="0" w:color="auto"/>
                            <w:right w:val="none" w:sz="0" w:space="0" w:color="auto"/>
                          </w:divBdr>
                        </w:div>
                        <w:div w:id="1878927523">
                          <w:marLeft w:val="0"/>
                          <w:marRight w:val="0"/>
                          <w:marTop w:val="0"/>
                          <w:marBottom w:val="0"/>
                          <w:divBdr>
                            <w:top w:val="none" w:sz="0" w:space="0" w:color="auto"/>
                            <w:left w:val="none" w:sz="0" w:space="0" w:color="auto"/>
                            <w:bottom w:val="none" w:sz="0" w:space="0" w:color="auto"/>
                            <w:right w:val="none" w:sz="0" w:space="0" w:color="auto"/>
                          </w:divBdr>
                        </w:div>
                        <w:div w:id="1994871139">
                          <w:marLeft w:val="0"/>
                          <w:marRight w:val="0"/>
                          <w:marTop w:val="0"/>
                          <w:marBottom w:val="0"/>
                          <w:divBdr>
                            <w:top w:val="none" w:sz="0" w:space="0" w:color="auto"/>
                            <w:left w:val="none" w:sz="0" w:space="0" w:color="auto"/>
                            <w:bottom w:val="none" w:sz="0" w:space="0" w:color="auto"/>
                            <w:right w:val="none" w:sz="0" w:space="0" w:color="auto"/>
                          </w:divBdr>
                        </w:div>
                        <w:div w:id="1655910169">
                          <w:marLeft w:val="0"/>
                          <w:marRight w:val="0"/>
                          <w:marTop w:val="0"/>
                          <w:marBottom w:val="0"/>
                          <w:divBdr>
                            <w:top w:val="none" w:sz="0" w:space="0" w:color="auto"/>
                            <w:left w:val="none" w:sz="0" w:space="0" w:color="auto"/>
                            <w:bottom w:val="none" w:sz="0" w:space="0" w:color="auto"/>
                            <w:right w:val="none" w:sz="0" w:space="0" w:color="auto"/>
                          </w:divBdr>
                        </w:div>
                        <w:div w:id="1437676848">
                          <w:marLeft w:val="0"/>
                          <w:marRight w:val="0"/>
                          <w:marTop w:val="0"/>
                          <w:marBottom w:val="0"/>
                          <w:divBdr>
                            <w:top w:val="none" w:sz="0" w:space="0" w:color="auto"/>
                            <w:left w:val="none" w:sz="0" w:space="0" w:color="auto"/>
                            <w:bottom w:val="none" w:sz="0" w:space="0" w:color="auto"/>
                            <w:right w:val="none" w:sz="0" w:space="0" w:color="auto"/>
                          </w:divBdr>
                        </w:div>
                        <w:div w:id="80640116">
                          <w:marLeft w:val="0"/>
                          <w:marRight w:val="0"/>
                          <w:marTop w:val="0"/>
                          <w:marBottom w:val="0"/>
                          <w:divBdr>
                            <w:top w:val="none" w:sz="0" w:space="0" w:color="auto"/>
                            <w:left w:val="none" w:sz="0" w:space="0" w:color="auto"/>
                            <w:bottom w:val="none" w:sz="0" w:space="0" w:color="auto"/>
                            <w:right w:val="none" w:sz="0" w:space="0" w:color="auto"/>
                          </w:divBdr>
                        </w:div>
                        <w:div w:id="693386620">
                          <w:marLeft w:val="0"/>
                          <w:marRight w:val="0"/>
                          <w:marTop w:val="0"/>
                          <w:marBottom w:val="0"/>
                          <w:divBdr>
                            <w:top w:val="none" w:sz="0" w:space="0" w:color="auto"/>
                            <w:left w:val="none" w:sz="0" w:space="0" w:color="auto"/>
                            <w:bottom w:val="none" w:sz="0" w:space="0" w:color="auto"/>
                            <w:right w:val="none" w:sz="0" w:space="0" w:color="auto"/>
                          </w:divBdr>
                        </w:div>
                        <w:div w:id="1241479978">
                          <w:marLeft w:val="0"/>
                          <w:marRight w:val="0"/>
                          <w:marTop w:val="0"/>
                          <w:marBottom w:val="0"/>
                          <w:divBdr>
                            <w:top w:val="none" w:sz="0" w:space="0" w:color="auto"/>
                            <w:left w:val="none" w:sz="0" w:space="0" w:color="auto"/>
                            <w:bottom w:val="none" w:sz="0" w:space="0" w:color="auto"/>
                            <w:right w:val="none" w:sz="0" w:space="0" w:color="auto"/>
                          </w:divBdr>
                        </w:div>
                        <w:div w:id="386224229">
                          <w:marLeft w:val="0"/>
                          <w:marRight w:val="0"/>
                          <w:marTop w:val="0"/>
                          <w:marBottom w:val="0"/>
                          <w:divBdr>
                            <w:top w:val="none" w:sz="0" w:space="0" w:color="auto"/>
                            <w:left w:val="none" w:sz="0" w:space="0" w:color="auto"/>
                            <w:bottom w:val="none" w:sz="0" w:space="0" w:color="auto"/>
                            <w:right w:val="none" w:sz="0" w:space="0" w:color="auto"/>
                          </w:divBdr>
                        </w:div>
                        <w:div w:id="1663970562">
                          <w:marLeft w:val="0"/>
                          <w:marRight w:val="0"/>
                          <w:marTop w:val="0"/>
                          <w:marBottom w:val="0"/>
                          <w:divBdr>
                            <w:top w:val="none" w:sz="0" w:space="0" w:color="auto"/>
                            <w:left w:val="none" w:sz="0" w:space="0" w:color="auto"/>
                            <w:bottom w:val="none" w:sz="0" w:space="0" w:color="auto"/>
                            <w:right w:val="none" w:sz="0" w:space="0" w:color="auto"/>
                          </w:divBdr>
                        </w:div>
                        <w:div w:id="787511525">
                          <w:marLeft w:val="0"/>
                          <w:marRight w:val="0"/>
                          <w:marTop w:val="0"/>
                          <w:marBottom w:val="0"/>
                          <w:divBdr>
                            <w:top w:val="none" w:sz="0" w:space="0" w:color="auto"/>
                            <w:left w:val="none" w:sz="0" w:space="0" w:color="auto"/>
                            <w:bottom w:val="none" w:sz="0" w:space="0" w:color="auto"/>
                            <w:right w:val="none" w:sz="0" w:space="0" w:color="auto"/>
                          </w:divBdr>
                        </w:div>
                        <w:div w:id="341050518">
                          <w:marLeft w:val="0"/>
                          <w:marRight w:val="0"/>
                          <w:marTop w:val="0"/>
                          <w:marBottom w:val="0"/>
                          <w:divBdr>
                            <w:top w:val="none" w:sz="0" w:space="0" w:color="auto"/>
                            <w:left w:val="none" w:sz="0" w:space="0" w:color="auto"/>
                            <w:bottom w:val="none" w:sz="0" w:space="0" w:color="auto"/>
                            <w:right w:val="none" w:sz="0" w:space="0" w:color="auto"/>
                          </w:divBdr>
                        </w:div>
                        <w:div w:id="1930458324">
                          <w:marLeft w:val="0"/>
                          <w:marRight w:val="0"/>
                          <w:marTop w:val="0"/>
                          <w:marBottom w:val="0"/>
                          <w:divBdr>
                            <w:top w:val="none" w:sz="0" w:space="0" w:color="auto"/>
                            <w:left w:val="none" w:sz="0" w:space="0" w:color="auto"/>
                            <w:bottom w:val="none" w:sz="0" w:space="0" w:color="auto"/>
                            <w:right w:val="none" w:sz="0" w:space="0" w:color="auto"/>
                          </w:divBdr>
                        </w:div>
                        <w:div w:id="272789729">
                          <w:marLeft w:val="0"/>
                          <w:marRight w:val="0"/>
                          <w:marTop w:val="0"/>
                          <w:marBottom w:val="0"/>
                          <w:divBdr>
                            <w:top w:val="none" w:sz="0" w:space="0" w:color="auto"/>
                            <w:left w:val="none" w:sz="0" w:space="0" w:color="auto"/>
                            <w:bottom w:val="none" w:sz="0" w:space="0" w:color="auto"/>
                            <w:right w:val="none" w:sz="0" w:space="0" w:color="auto"/>
                          </w:divBdr>
                        </w:div>
                        <w:div w:id="374163904">
                          <w:marLeft w:val="0"/>
                          <w:marRight w:val="0"/>
                          <w:marTop w:val="0"/>
                          <w:marBottom w:val="0"/>
                          <w:divBdr>
                            <w:top w:val="none" w:sz="0" w:space="0" w:color="auto"/>
                            <w:left w:val="none" w:sz="0" w:space="0" w:color="auto"/>
                            <w:bottom w:val="none" w:sz="0" w:space="0" w:color="auto"/>
                            <w:right w:val="none" w:sz="0" w:space="0" w:color="auto"/>
                          </w:divBdr>
                        </w:div>
                        <w:div w:id="1642877776">
                          <w:marLeft w:val="0"/>
                          <w:marRight w:val="0"/>
                          <w:marTop w:val="0"/>
                          <w:marBottom w:val="0"/>
                          <w:divBdr>
                            <w:top w:val="none" w:sz="0" w:space="0" w:color="auto"/>
                            <w:left w:val="none" w:sz="0" w:space="0" w:color="auto"/>
                            <w:bottom w:val="none" w:sz="0" w:space="0" w:color="auto"/>
                            <w:right w:val="none" w:sz="0" w:space="0" w:color="auto"/>
                          </w:divBdr>
                        </w:div>
                        <w:div w:id="1266503497">
                          <w:marLeft w:val="0"/>
                          <w:marRight w:val="0"/>
                          <w:marTop w:val="0"/>
                          <w:marBottom w:val="0"/>
                          <w:divBdr>
                            <w:top w:val="none" w:sz="0" w:space="0" w:color="auto"/>
                            <w:left w:val="none" w:sz="0" w:space="0" w:color="auto"/>
                            <w:bottom w:val="none" w:sz="0" w:space="0" w:color="auto"/>
                            <w:right w:val="none" w:sz="0" w:space="0" w:color="auto"/>
                          </w:divBdr>
                        </w:div>
                        <w:div w:id="1006709979">
                          <w:marLeft w:val="0"/>
                          <w:marRight w:val="0"/>
                          <w:marTop w:val="0"/>
                          <w:marBottom w:val="0"/>
                          <w:divBdr>
                            <w:top w:val="none" w:sz="0" w:space="0" w:color="auto"/>
                            <w:left w:val="none" w:sz="0" w:space="0" w:color="auto"/>
                            <w:bottom w:val="none" w:sz="0" w:space="0" w:color="auto"/>
                            <w:right w:val="none" w:sz="0" w:space="0" w:color="auto"/>
                          </w:divBdr>
                        </w:div>
                        <w:div w:id="1627735212">
                          <w:marLeft w:val="0"/>
                          <w:marRight w:val="0"/>
                          <w:marTop w:val="0"/>
                          <w:marBottom w:val="0"/>
                          <w:divBdr>
                            <w:top w:val="none" w:sz="0" w:space="0" w:color="auto"/>
                            <w:left w:val="none" w:sz="0" w:space="0" w:color="auto"/>
                            <w:bottom w:val="none" w:sz="0" w:space="0" w:color="auto"/>
                            <w:right w:val="none" w:sz="0" w:space="0" w:color="auto"/>
                          </w:divBdr>
                        </w:div>
                        <w:div w:id="91632796">
                          <w:marLeft w:val="0"/>
                          <w:marRight w:val="0"/>
                          <w:marTop w:val="0"/>
                          <w:marBottom w:val="0"/>
                          <w:divBdr>
                            <w:top w:val="none" w:sz="0" w:space="0" w:color="auto"/>
                            <w:left w:val="none" w:sz="0" w:space="0" w:color="auto"/>
                            <w:bottom w:val="none" w:sz="0" w:space="0" w:color="auto"/>
                            <w:right w:val="none" w:sz="0" w:space="0" w:color="auto"/>
                          </w:divBdr>
                        </w:div>
                        <w:div w:id="1639871392">
                          <w:marLeft w:val="0"/>
                          <w:marRight w:val="0"/>
                          <w:marTop w:val="0"/>
                          <w:marBottom w:val="0"/>
                          <w:divBdr>
                            <w:top w:val="none" w:sz="0" w:space="0" w:color="auto"/>
                            <w:left w:val="none" w:sz="0" w:space="0" w:color="auto"/>
                            <w:bottom w:val="none" w:sz="0" w:space="0" w:color="auto"/>
                            <w:right w:val="none" w:sz="0" w:space="0" w:color="auto"/>
                          </w:divBdr>
                        </w:div>
                        <w:div w:id="1928534992">
                          <w:marLeft w:val="0"/>
                          <w:marRight w:val="0"/>
                          <w:marTop w:val="0"/>
                          <w:marBottom w:val="0"/>
                          <w:divBdr>
                            <w:top w:val="none" w:sz="0" w:space="0" w:color="auto"/>
                            <w:left w:val="none" w:sz="0" w:space="0" w:color="auto"/>
                            <w:bottom w:val="none" w:sz="0" w:space="0" w:color="auto"/>
                            <w:right w:val="none" w:sz="0" w:space="0" w:color="auto"/>
                          </w:divBdr>
                        </w:div>
                        <w:div w:id="159472682">
                          <w:marLeft w:val="0"/>
                          <w:marRight w:val="0"/>
                          <w:marTop w:val="0"/>
                          <w:marBottom w:val="0"/>
                          <w:divBdr>
                            <w:top w:val="none" w:sz="0" w:space="0" w:color="auto"/>
                            <w:left w:val="none" w:sz="0" w:space="0" w:color="auto"/>
                            <w:bottom w:val="none" w:sz="0" w:space="0" w:color="auto"/>
                            <w:right w:val="none" w:sz="0" w:space="0" w:color="auto"/>
                          </w:divBdr>
                        </w:div>
                        <w:div w:id="1659117757">
                          <w:marLeft w:val="0"/>
                          <w:marRight w:val="0"/>
                          <w:marTop w:val="0"/>
                          <w:marBottom w:val="0"/>
                          <w:divBdr>
                            <w:top w:val="none" w:sz="0" w:space="0" w:color="auto"/>
                            <w:left w:val="none" w:sz="0" w:space="0" w:color="auto"/>
                            <w:bottom w:val="none" w:sz="0" w:space="0" w:color="auto"/>
                            <w:right w:val="none" w:sz="0" w:space="0" w:color="auto"/>
                          </w:divBdr>
                        </w:div>
                        <w:div w:id="2116630099">
                          <w:marLeft w:val="0"/>
                          <w:marRight w:val="0"/>
                          <w:marTop w:val="0"/>
                          <w:marBottom w:val="0"/>
                          <w:divBdr>
                            <w:top w:val="none" w:sz="0" w:space="0" w:color="auto"/>
                            <w:left w:val="none" w:sz="0" w:space="0" w:color="auto"/>
                            <w:bottom w:val="none" w:sz="0" w:space="0" w:color="auto"/>
                            <w:right w:val="none" w:sz="0" w:space="0" w:color="auto"/>
                          </w:divBdr>
                        </w:div>
                        <w:div w:id="770783941">
                          <w:marLeft w:val="0"/>
                          <w:marRight w:val="0"/>
                          <w:marTop w:val="0"/>
                          <w:marBottom w:val="0"/>
                          <w:divBdr>
                            <w:top w:val="none" w:sz="0" w:space="0" w:color="auto"/>
                            <w:left w:val="none" w:sz="0" w:space="0" w:color="auto"/>
                            <w:bottom w:val="none" w:sz="0" w:space="0" w:color="auto"/>
                            <w:right w:val="none" w:sz="0" w:space="0" w:color="auto"/>
                          </w:divBdr>
                        </w:div>
                        <w:div w:id="931815685">
                          <w:marLeft w:val="0"/>
                          <w:marRight w:val="0"/>
                          <w:marTop w:val="0"/>
                          <w:marBottom w:val="0"/>
                          <w:divBdr>
                            <w:top w:val="none" w:sz="0" w:space="0" w:color="auto"/>
                            <w:left w:val="none" w:sz="0" w:space="0" w:color="auto"/>
                            <w:bottom w:val="none" w:sz="0" w:space="0" w:color="auto"/>
                            <w:right w:val="none" w:sz="0" w:space="0" w:color="auto"/>
                          </w:divBdr>
                        </w:div>
                        <w:div w:id="600769404">
                          <w:marLeft w:val="0"/>
                          <w:marRight w:val="0"/>
                          <w:marTop w:val="0"/>
                          <w:marBottom w:val="0"/>
                          <w:divBdr>
                            <w:top w:val="none" w:sz="0" w:space="0" w:color="auto"/>
                            <w:left w:val="none" w:sz="0" w:space="0" w:color="auto"/>
                            <w:bottom w:val="none" w:sz="0" w:space="0" w:color="auto"/>
                            <w:right w:val="none" w:sz="0" w:space="0" w:color="auto"/>
                          </w:divBdr>
                        </w:div>
                        <w:div w:id="1035156747">
                          <w:marLeft w:val="0"/>
                          <w:marRight w:val="0"/>
                          <w:marTop w:val="0"/>
                          <w:marBottom w:val="0"/>
                          <w:divBdr>
                            <w:top w:val="none" w:sz="0" w:space="0" w:color="auto"/>
                            <w:left w:val="none" w:sz="0" w:space="0" w:color="auto"/>
                            <w:bottom w:val="none" w:sz="0" w:space="0" w:color="auto"/>
                            <w:right w:val="none" w:sz="0" w:space="0" w:color="auto"/>
                          </w:divBdr>
                        </w:div>
                        <w:div w:id="1714428978">
                          <w:marLeft w:val="0"/>
                          <w:marRight w:val="0"/>
                          <w:marTop w:val="0"/>
                          <w:marBottom w:val="0"/>
                          <w:divBdr>
                            <w:top w:val="none" w:sz="0" w:space="0" w:color="auto"/>
                            <w:left w:val="none" w:sz="0" w:space="0" w:color="auto"/>
                            <w:bottom w:val="none" w:sz="0" w:space="0" w:color="auto"/>
                            <w:right w:val="none" w:sz="0" w:space="0" w:color="auto"/>
                          </w:divBdr>
                        </w:div>
                        <w:div w:id="1122579561">
                          <w:marLeft w:val="0"/>
                          <w:marRight w:val="0"/>
                          <w:marTop w:val="0"/>
                          <w:marBottom w:val="0"/>
                          <w:divBdr>
                            <w:top w:val="none" w:sz="0" w:space="0" w:color="auto"/>
                            <w:left w:val="none" w:sz="0" w:space="0" w:color="auto"/>
                            <w:bottom w:val="none" w:sz="0" w:space="0" w:color="auto"/>
                            <w:right w:val="none" w:sz="0" w:space="0" w:color="auto"/>
                          </w:divBdr>
                        </w:div>
                        <w:div w:id="1204442670">
                          <w:marLeft w:val="0"/>
                          <w:marRight w:val="0"/>
                          <w:marTop w:val="0"/>
                          <w:marBottom w:val="0"/>
                          <w:divBdr>
                            <w:top w:val="none" w:sz="0" w:space="0" w:color="auto"/>
                            <w:left w:val="none" w:sz="0" w:space="0" w:color="auto"/>
                            <w:bottom w:val="none" w:sz="0" w:space="0" w:color="auto"/>
                            <w:right w:val="none" w:sz="0" w:space="0" w:color="auto"/>
                          </w:divBdr>
                        </w:div>
                        <w:div w:id="1409885481">
                          <w:marLeft w:val="0"/>
                          <w:marRight w:val="0"/>
                          <w:marTop w:val="0"/>
                          <w:marBottom w:val="0"/>
                          <w:divBdr>
                            <w:top w:val="none" w:sz="0" w:space="0" w:color="auto"/>
                            <w:left w:val="none" w:sz="0" w:space="0" w:color="auto"/>
                            <w:bottom w:val="none" w:sz="0" w:space="0" w:color="auto"/>
                            <w:right w:val="none" w:sz="0" w:space="0" w:color="auto"/>
                          </w:divBdr>
                        </w:div>
                        <w:div w:id="962812932">
                          <w:marLeft w:val="0"/>
                          <w:marRight w:val="0"/>
                          <w:marTop w:val="0"/>
                          <w:marBottom w:val="0"/>
                          <w:divBdr>
                            <w:top w:val="none" w:sz="0" w:space="0" w:color="auto"/>
                            <w:left w:val="none" w:sz="0" w:space="0" w:color="auto"/>
                            <w:bottom w:val="none" w:sz="0" w:space="0" w:color="auto"/>
                            <w:right w:val="none" w:sz="0" w:space="0" w:color="auto"/>
                          </w:divBdr>
                        </w:div>
                        <w:div w:id="743182255">
                          <w:marLeft w:val="0"/>
                          <w:marRight w:val="0"/>
                          <w:marTop w:val="0"/>
                          <w:marBottom w:val="0"/>
                          <w:divBdr>
                            <w:top w:val="none" w:sz="0" w:space="0" w:color="auto"/>
                            <w:left w:val="none" w:sz="0" w:space="0" w:color="auto"/>
                            <w:bottom w:val="none" w:sz="0" w:space="0" w:color="auto"/>
                            <w:right w:val="none" w:sz="0" w:space="0" w:color="auto"/>
                          </w:divBdr>
                        </w:div>
                        <w:div w:id="968129431">
                          <w:marLeft w:val="0"/>
                          <w:marRight w:val="0"/>
                          <w:marTop w:val="0"/>
                          <w:marBottom w:val="0"/>
                          <w:divBdr>
                            <w:top w:val="none" w:sz="0" w:space="0" w:color="auto"/>
                            <w:left w:val="none" w:sz="0" w:space="0" w:color="auto"/>
                            <w:bottom w:val="none" w:sz="0" w:space="0" w:color="auto"/>
                            <w:right w:val="none" w:sz="0" w:space="0" w:color="auto"/>
                          </w:divBdr>
                        </w:div>
                      </w:divsChild>
                    </w:div>
                    <w:div w:id="973485701">
                      <w:marLeft w:val="0"/>
                      <w:marRight w:val="0"/>
                      <w:marTop w:val="0"/>
                      <w:marBottom w:val="0"/>
                      <w:divBdr>
                        <w:top w:val="none" w:sz="0" w:space="0" w:color="auto"/>
                        <w:left w:val="none" w:sz="0" w:space="0" w:color="auto"/>
                        <w:bottom w:val="none" w:sz="0" w:space="0" w:color="auto"/>
                        <w:right w:val="none" w:sz="0" w:space="0" w:color="auto"/>
                      </w:divBdr>
                      <w:divsChild>
                        <w:div w:id="1771313829">
                          <w:marLeft w:val="0"/>
                          <w:marRight w:val="0"/>
                          <w:marTop w:val="0"/>
                          <w:marBottom w:val="0"/>
                          <w:divBdr>
                            <w:top w:val="none" w:sz="0" w:space="0" w:color="auto"/>
                            <w:left w:val="none" w:sz="0" w:space="0" w:color="auto"/>
                            <w:bottom w:val="none" w:sz="0" w:space="0" w:color="auto"/>
                            <w:right w:val="none" w:sz="0" w:space="0" w:color="auto"/>
                          </w:divBdr>
                        </w:div>
                        <w:div w:id="1217008526">
                          <w:marLeft w:val="0"/>
                          <w:marRight w:val="0"/>
                          <w:marTop w:val="0"/>
                          <w:marBottom w:val="0"/>
                          <w:divBdr>
                            <w:top w:val="none" w:sz="0" w:space="0" w:color="auto"/>
                            <w:left w:val="none" w:sz="0" w:space="0" w:color="auto"/>
                            <w:bottom w:val="none" w:sz="0" w:space="0" w:color="auto"/>
                            <w:right w:val="none" w:sz="0" w:space="0" w:color="auto"/>
                          </w:divBdr>
                        </w:div>
                        <w:div w:id="960187306">
                          <w:marLeft w:val="0"/>
                          <w:marRight w:val="0"/>
                          <w:marTop w:val="0"/>
                          <w:marBottom w:val="0"/>
                          <w:divBdr>
                            <w:top w:val="none" w:sz="0" w:space="0" w:color="auto"/>
                            <w:left w:val="none" w:sz="0" w:space="0" w:color="auto"/>
                            <w:bottom w:val="none" w:sz="0" w:space="0" w:color="auto"/>
                            <w:right w:val="none" w:sz="0" w:space="0" w:color="auto"/>
                          </w:divBdr>
                        </w:div>
                        <w:div w:id="1351640163">
                          <w:marLeft w:val="0"/>
                          <w:marRight w:val="0"/>
                          <w:marTop w:val="0"/>
                          <w:marBottom w:val="0"/>
                          <w:divBdr>
                            <w:top w:val="none" w:sz="0" w:space="0" w:color="auto"/>
                            <w:left w:val="none" w:sz="0" w:space="0" w:color="auto"/>
                            <w:bottom w:val="none" w:sz="0" w:space="0" w:color="auto"/>
                            <w:right w:val="none" w:sz="0" w:space="0" w:color="auto"/>
                          </w:divBdr>
                        </w:div>
                        <w:div w:id="1639994844">
                          <w:marLeft w:val="0"/>
                          <w:marRight w:val="0"/>
                          <w:marTop w:val="0"/>
                          <w:marBottom w:val="0"/>
                          <w:divBdr>
                            <w:top w:val="none" w:sz="0" w:space="0" w:color="auto"/>
                            <w:left w:val="none" w:sz="0" w:space="0" w:color="auto"/>
                            <w:bottom w:val="none" w:sz="0" w:space="0" w:color="auto"/>
                            <w:right w:val="none" w:sz="0" w:space="0" w:color="auto"/>
                          </w:divBdr>
                        </w:div>
                        <w:div w:id="1893619553">
                          <w:marLeft w:val="0"/>
                          <w:marRight w:val="0"/>
                          <w:marTop w:val="0"/>
                          <w:marBottom w:val="0"/>
                          <w:divBdr>
                            <w:top w:val="none" w:sz="0" w:space="0" w:color="auto"/>
                            <w:left w:val="none" w:sz="0" w:space="0" w:color="auto"/>
                            <w:bottom w:val="none" w:sz="0" w:space="0" w:color="auto"/>
                            <w:right w:val="none" w:sz="0" w:space="0" w:color="auto"/>
                          </w:divBdr>
                        </w:div>
                        <w:div w:id="1418404913">
                          <w:marLeft w:val="0"/>
                          <w:marRight w:val="0"/>
                          <w:marTop w:val="0"/>
                          <w:marBottom w:val="0"/>
                          <w:divBdr>
                            <w:top w:val="none" w:sz="0" w:space="0" w:color="auto"/>
                            <w:left w:val="none" w:sz="0" w:space="0" w:color="auto"/>
                            <w:bottom w:val="none" w:sz="0" w:space="0" w:color="auto"/>
                            <w:right w:val="none" w:sz="0" w:space="0" w:color="auto"/>
                          </w:divBdr>
                        </w:div>
                        <w:div w:id="2123258412">
                          <w:marLeft w:val="0"/>
                          <w:marRight w:val="0"/>
                          <w:marTop w:val="0"/>
                          <w:marBottom w:val="0"/>
                          <w:divBdr>
                            <w:top w:val="none" w:sz="0" w:space="0" w:color="auto"/>
                            <w:left w:val="none" w:sz="0" w:space="0" w:color="auto"/>
                            <w:bottom w:val="none" w:sz="0" w:space="0" w:color="auto"/>
                            <w:right w:val="none" w:sz="0" w:space="0" w:color="auto"/>
                          </w:divBdr>
                        </w:div>
                        <w:div w:id="2112234197">
                          <w:marLeft w:val="0"/>
                          <w:marRight w:val="0"/>
                          <w:marTop w:val="0"/>
                          <w:marBottom w:val="0"/>
                          <w:divBdr>
                            <w:top w:val="none" w:sz="0" w:space="0" w:color="auto"/>
                            <w:left w:val="none" w:sz="0" w:space="0" w:color="auto"/>
                            <w:bottom w:val="none" w:sz="0" w:space="0" w:color="auto"/>
                            <w:right w:val="none" w:sz="0" w:space="0" w:color="auto"/>
                          </w:divBdr>
                        </w:div>
                        <w:div w:id="1545631882">
                          <w:marLeft w:val="0"/>
                          <w:marRight w:val="0"/>
                          <w:marTop w:val="0"/>
                          <w:marBottom w:val="0"/>
                          <w:divBdr>
                            <w:top w:val="none" w:sz="0" w:space="0" w:color="auto"/>
                            <w:left w:val="none" w:sz="0" w:space="0" w:color="auto"/>
                            <w:bottom w:val="none" w:sz="0" w:space="0" w:color="auto"/>
                            <w:right w:val="none" w:sz="0" w:space="0" w:color="auto"/>
                          </w:divBdr>
                        </w:div>
                        <w:div w:id="1923955186">
                          <w:marLeft w:val="0"/>
                          <w:marRight w:val="0"/>
                          <w:marTop w:val="0"/>
                          <w:marBottom w:val="0"/>
                          <w:divBdr>
                            <w:top w:val="none" w:sz="0" w:space="0" w:color="auto"/>
                            <w:left w:val="none" w:sz="0" w:space="0" w:color="auto"/>
                            <w:bottom w:val="none" w:sz="0" w:space="0" w:color="auto"/>
                            <w:right w:val="none" w:sz="0" w:space="0" w:color="auto"/>
                          </w:divBdr>
                        </w:div>
                        <w:div w:id="86971567">
                          <w:marLeft w:val="0"/>
                          <w:marRight w:val="0"/>
                          <w:marTop w:val="0"/>
                          <w:marBottom w:val="0"/>
                          <w:divBdr>
                            <w:top w:val="none" w:sz="0" w:space="0" w:color="auto"/>
                            <w:left w:val="none" w:sz="0" w:space="0" w:color="auto"/>
                            <w:bottom w:val="none" w:sz="0" w:space="0" w:color="auto"/>
                            <w:right w:val="none" w:sz="0" w:space="0" w:color="auto"/>
                          </w:divBdr>
                        </w:div>
                        <w:div w:id="219633091">
                          <w:marLeft w:val="0"/>
                          <w:marRight w:val="0"/>
                          <w:marTop w:val="0"/>
                          <w:marBottom w:val="0"/>
                          <w:divBdr>
                            <w:top w:val="none" w:sz="0" w:space="0" w:color="auto"/>
                            <w:left w:val="none" w:sz="0" w:space="0" w:color="auto"/>
                            <w:bottom w:val="none" w:sz="0" w:space="0" w:color="auto"/>
                            <w:right w:val="none" w:sz="0" w:space="0" w:color="auto"/>
                          </w:divBdr>
                        </w:div>
                        <w:div w:id="749736597">
                          <w:marLeft w:val="0"/>
                          <w:marRight w:val="0"/>
                          <w:marTop w:val="0"/>
                          <w:marBottom w:val="0"/>
                          <w:divBdr>
                            <w:top w:val="none" w:sz="0" w:space="0" w:color="auto"/>
                            <w:left w:val="none" w:sz="0" w:space="0" w:color="auto"/>
                            <w:bottom w:val="none" w:sz="0" w:space="0" w:color="auto"/>
                            <w:right w:val="none" w:sz="0" w:space="0" w:color="auto"/>
                          </w:divBdr>
                        </w:div>
                        <w:div w:id="1847398924">
                          <w:marLeft w:val="0"/>
                          <w:marRight w:val="0"/>
                          <w:marTop w:val="0"/>
                          <w:marBottom w:val="0"/>
                          <w:divBdr>
                            <w:top w:val="none" w:sz="0" w:space="0" w:color="auto"/>
                            <w:left w:val="none" w:sz="0" w:space="0" w:color="auto"/>
                            <w:bottom w:val="none" w:sz="0" w:space="0" w:color="auto"/>
                            <w:right w:val="none" w:sz="0" w:space="0" w:color="auto"/>
                          </w:divBdr>
                        </w:div>
                        <w:div w:id="1926575628">
                          <w:marLeft w:val="0"/>
                          <w:marRight w:val="0"/>
                          <w:marTop w:val="0"/>
                          <w:marBottom w:val="0"/>
                          <w:divBdr>
                            <w:top w:val="none" w:sz="0" w:space="0" w:color="auto"/>
                            <w:left w:val="none" w:sz="0" w:space="0" w:color="auto"/>
                            <w:bottom w:val="none" w:sz="0" w:space="0" w:color="auto"/>
                            <w:right w:val="none" w:sz="0" w:space="0" w:color="auto"/>
                          </w:divBdr>
                        </w:div>
                        <w:div w:id="231350290">
                          <w:marLeft w:val="0"/>
                          <w:marRight w:val="0"/>
                          <w:marTop w:val="0"/>
                          <w:marBottom w:val="0"/>
                          <w:divBdr>
                            <w:top w:val="none" w:sz="0" w:space="0" w:color="auto"/>
                            <w:left w:val="none" w:sz="0" w:space="0" w:color="auto"/>
                            <w:bottom w:val="none" w:sz="0" w:space="0" w:color="auto"/>
                            <w:right w:val="none" w:sz="0" w:space="0" w:color="auto"/>
                          </w:divBdr>
                        </w:div>
                        <w:div w:id="1551765698">
                          <w:marLeft w:val="0"/>
                          <w:marRight w:val="0"/>
                          <w:marTop w:val="0"/>
                          <w:marBottom w:val="0"/>
                          <w:divBdr>
                            <w:top w:val="none" w:sz="0" w:space="0" w:color="auto"/>
                            <w:left w:val="none" w:sz="0" w:space="0" w:color="auto"/>
                            <w:bottom w:val="none" w:sz="0" w:space="0" w:color="auto"/>
                            <w:right w:val="none" w:sz="0" w:space="0" w:color="auto"/>
                          </w:divBdr>
                        </w:div>
                        <w:div w:id="1943605261">
                          <w:marLeft w:val="0"/>
                          <w:marRight w:val="0"/>
                          <w:marTop w:val="0"/>
                          <w:marBottom w:val="0"/>
                          <w:divBdr>
                            <w:top w:val="none" w:sz="0" w:space="0" w:color="auto"/>
                            <w:left w:val="none" w:sz="0" w:space="0" w:color="auto"/>
                            <w:bottom w:val="none" w:sz="0" w:space="0" w:color="auto"/>
                            <w:right w:val="none" w:sz="0" w:space="0" w:color="auto"/>
                          </w:divBdr>
                        </w:div>
                        <w:div w:id="1429738627">
                          <w:marLeft w:val="0"/>
                          <w:marRight w:val="0"/>
                          <w:marTop w:val="0"/>
                          <w:marBottom w:val="0"/>
                          <w:divBdr>
                            <w:top w:val="none" w:sz="0" w:space="0" w:color="auto"/>
                            <w:left w:val="none" w:sz="0" w:space="0" w:color="auto"/>
                            <w:bottom w:val="none" w:sz="0" w:space="0" w:color="auto"/>
                            <w:right w:val="none" w:sz="0" w:space="0" w:color="auto"/>
                          </w:divBdr>
                        </w:div>
                        <w:div w:id="1963724779">
                          <w:marLeft w:val="0"/>
                          <w:marRight w:val="0"/>
                          <w:marTop w:val="0"/>
                          <w:marBottom w:val="0"/>
                          <w:divBdr>
                            <w:top w:val="none" w:sz="0" w:space="0" w:color="auto"/>
                            <w:left w:val="none" w:sz="0" w:space="0" w:color="auto"/>
                            <w:bottom w:val="none" w:sz="0" w:space="0" w:color="auto"/>
                            <w:right w:val="none" w:sz="0" w:space="0" w:color="auto"/>
                          </w:divBdr>
                        </w:div>
                        <w:div w:id="1061367963">
                          <w:marLeft w:val="0"/>
                          <w:marRight w:val="0"/>
                          <w:marTop w:val="0"/>
                          <w:marBottom w:val="0"/>
                          <w:divBdr>
                            <w:top w:val="none" w:sz="0" w:space="0" w:color="auto"/>
                            <w:left w:val="none" w:sz="0" w:space="0" w:color="auto"/>
                            <w:bottom w:val="none" w:sz="0" w:space="0" w:color="auto"/>
                            <w:right w:val="none" w:sz="0" w:space="0" w:color="auto"/>
                          </w:divBdr>
                        </w:div>
                        <w:div w:id="969433380">
                          <w:marLeft w:val="0"/>
                          <w:marRight w:val="0"/>
                          <w:marTop w:val="0"/>
                          <w:marBottom w:val="0"/>
                          <w:divBdr>
                            <w:top w:val="none" w:sz="0" w:space="0" w:color="auto"/>
                            <w:left w:val="none" w:sz="0" w:space="0" w:color="auto"/>
                            <w:bottom w:val="none" w:sz="0" w:space="0" w:color="auto"/>
                            <w:right w:val="none" w:sz="0" w:space="0" w:color="auto"/>
                          </w:divBdr>
                        </w:div>
                        <w:div w:id="1098714616">
                          <w:marLeft w:val="0"/>
                          <w:marRight w:val="0"/>
                          <w:marTop w:val="0"/>
                          <w:marBottom w:val="0"/>
                          <w:divBdr>
                            <w:top w:val="none" w:sz="0" w:space="0" w:color="auto"/>
                            <w:left w:val="none" w:sz="0" w:space="0" w:color="auto"/>
                            <w:bottom w:val="none" w:sz="0" w:space="0" w:color="auto"/>
                            <w:right w:val="none" w:sz="0" w:space="0" w:color="auto"/>
                          </w:divBdr>
                        </w:div>
                        <w:div w:id="1929345641">
                          <w:marLeft w:val="0"/>
                          <w:marRight w:val="0"/>
                          <w:marTop w:val="0"/>
                          <w:marBottom w:val="0"/>
                          <w:divBdr>
                            <w:top w:val="none" w:sz="0" w:space="0" w:color="auto"/>
                            <w:left w:val="none" w:sz="0" w:space="0" w:color="auto"/>
                            <w:bottom w:val="none" w:sz="0" w:space="0" w:color="auto"/>
                            <w:right w:val="none" w:sz="0" w:space="0" w:color="auto"/>
                          </w:divBdr>
                        </w:div>
                        <w:div w:id="711423920">
                          <w:marLeft w:val="0"/>
                          <w:marRight w:val="0"/>
                          <w:marTop w:val="0"/>
                          <w:marBottom w:val="0"/>
                          <w:divBdr>
                            <w:top w:val="none" w:sz="0" w:space="0" w:color="auto"/>
                            <w:left w:val="none" w:sz="0" w:space="0" w:color="auto"/>
                            <w:bottom w:val="none" w:sz="0" w:space="0" w:color="auto"/>
                            <w:right w:val="none" w:sz="0" w:space="0" w:color="auto"/>
                          </w:divBdr>
                        </w:div>
                        <w:div w:id="1122072519">
                          <w:marLeft w:val="0"/>
                          <w:marRight w:val="0"/>
                          <w:marTop w:val="0"/>
                          <w:marBottom w:val="0"/>
                          <w:divBdr>
                            <w:top w:val="none" w:sz="0" w:space="0" w:color="auto"/>
                            <w:left w:val="none" w:sz="0" w:space="0" w:color="auto"/>
                            <w:bottom w:val="none" w:sz="0" w:space="0" w:color="auto"/>
                            <w:right w:val="none" w:sz="0" w:space="0" w:color="auto"/>
                          </w:divBdr>
                        </w:div>
                        <w:div w:id="689572830">
                          <w:marLeft w:val="0"/>
                          <w:marRight w:val="0"/>
                          <w:marTop w:val="0"/>
                          <w:marBottom w:val="0"/>
                          <w:divBdr>
                            <w:top w:val="none" w:sz="0" w:space="0" w:color="auto"/>
                            <w:left w:val="none" w:sz="0" w:space="0" w:color="auto"/>
                            <w:bottom w:val="none" w:sz="0" w:space="0" w:color="auto"/>
                            <w:right w:val="none" w:sz="0" w:space="0" w:color="auto"/>
                          </w:divBdr>
                        </w:div>
                        <w:div w:id="1375736913">
                          <w:marLeft w:val="0"/>
                          <w:marRight w:val="0"/>
                          <w:marTop w:val="0"/>
                          <w:marBottom w:val="0"/>
                          <w:divBdr>
                            <w:top w:val="none" w:sz="0" w:space="0" w:color="auto"/>
                            <w:left w:val="none" w:sz="0" w:space="0" w:color="auto"/>
                            <w:bottom w:val="none" w:sz="0" w:space="0" w:color="auto"/>
                            <w:right w:val="none" w:sz="0" w:space="0" w:color="auto"/>
                          </w:divBdr>
                        </w:div>
                        <w:div w:id="2074503360">
                          <w:marLeft w:val="0"/>
                          <w:marRight w:val="0"/>
                          <w:marTop w:val="0"/>
                          <w:marBottom w:val="0"/>
                          <w:divBdr>
                            <w:top w:val="none" w:sz="0" w:space="0" w:color="auto"/>
                            <w:left w:val="none" w:sz="0" w:space="0" w:color="auto"/>
                            <w:bottom w:val="none" w:sz="0" w:space="0" w:color="auto"/>
                            <w:right w:val="none" w:sz="0" w:space="0" w:color="auto"/>
                          </w:divBdr>
                        </w:div>
                        <w:div w:id="1148131719">
                          <w:marLeft w:val="0"/>
                          <w:marRight w:val="0"/>
                          <w:marTop w:val="0"/>
                          <w:marBottom w:val="0"/>
                          <w:divBdr>
                            <w:top w:val="none" w:sz="0" w:space="0" w:color="auto"/>
                            <w:left w:val="none" w:sz="0" w:space="0" w:color="auto"/>
                            <w:bottom w:val="none" w:sz="0" w:space="0" w:color="auto"/>
                            <w:right w:val="none" w:sz="0" w:space="0" w:color="auto"/>
                          </w:divBdr>
                        </w:div>
                        <w:div w:id="1549293919">
                          <w:marLeft w:val="0"/>
                          <w:marRight w:val="0"/>
                          <w:marTop w:val="0"/>
                          <w:marBottom w:val="0"/>
                          <w:divBdr>
                            <w:top w:val="none" w:sz="0" w:space="0" w:color="auto"/>
                            <w:left w:val="none" w:sz="0" w:space="0" w:color="auto"/>
                            <w:bottom w:val="none" w:sz="0" w:space="0" w:color="auto"/>
                            <w:right w:val="none" w:sz="0" w:space="0" w:color="auto"/>
                          </w:divBdr>
                        </w:div>
                        <w:div w:id="1182430368">
                          <w:marLeft w:val="0"/>
                          <w:marRight w:val="0"/>
                          <w:marTop w:val="0"/>
                          <w:marBottom w:val="0"/>
                          <w:divBdr>
                            <w:top w:val="none" w:sz="0" w:space="0" w:color="auto"/>
                            <w:left w:val="none" w:sz="0" w:space="0" w:color="auto"/>
                            <w:bottom w:val="none" w:sz="0" w:space="0" w:color="auto"/>
                            <w:right w:val="none" w:sz="0" w:space="0" w:color="auto"/>
                          </w:divBdr>
                        </w:div>
                        <w:div w:id="1457211673">
                          <w:marLeft w:val="0"/>
                          <w:marRight w:val="0"/>
                          <w:marTop w:val="0"/>
                          <w:marBottom w:val="0"/>
                          <w:divBdr>
                            <w:top w:val="none" w:sz="0" w:space="0" w:color="auto"/>
                            <w:left w:val="none" w:sz="0" w:space="0" w:color="auto"/>
                            <w:bottom w:val="none" w:sz="0" w:space="0" w:color="auto"/>
                            <w:right w:val="none" w:sz="0" w:space="0" w:color="auto"/>
                          </w:divBdr>
                        </w:div>
                        <w:div w:id="1518160087">
                          <w:marLeft w:val="0"/>
                          <w:marRight w:val="0"/>
                          <w:marTop w:val="0"/>
                          <w:marBottom w:val="0"/>
                          <w:divBdr>
                            <w:top w:val="none" w:sz="0" w:space="0" w:color="auto"/>
                            <w:left w:val="none" w:sz="0" w:space="0" w:color="auto"/>
                            <w:bottom w:val="none" w:sz="0" w:space="0" w:color="auto"/>
                            <w:right w:val="none" w:sz="0" w:space="0" w:color="auto"/>
                          </w:divBdr>
                        </w:div>
                        <w:div w:id="1937328689">
                          <w:marLeft w:val="0"/>
                          <w:marRight w:val="0"/>
                          <w:marTop w:val="0"/>
                          <w:marBottom w:val="0"/>
                          <w:divBdr>
                            <w:top w:val="none" w:sz="0" w:space="0" w:color="auto"/>
                            <w:left w:val="none" w:sz="0" w:space="0" w:color="auto"/>
                            <w:bottom w:val="none" w:sz="0" w:space="0" w:color="auto"/>
                            <w:right w:val="none" w:sz="0" w:space="0" w:color="auto"/>
                          </w:divBdr>
                        </w:div>
                        <w:div w:id="149626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5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615810">
              <w:marLeft w:val="0"/>
              <w:marRight w:val="0"/>
              <w:marTop w:val="180"/>
              <w:marBottom w:val="180"/>
              <w:divBdr>
                <w:top w:val="none" w:sz="0" w:space="0" w:color="auto"/>
                <w:left w:val="none" w:sz="0" w:space="0" w:color="auto"/>
                <w:bottom w:val="none" w:sz="0" w:space="0" w:color="auto"/>
                <w:right w:val="none" w:sz="0" w:space="0" w:color="auto"/>
              </w:divBdr>
              <w:divsChild>
                <w:div w:id="1760591701">
                  <w:marLeft w:val="0"/>
                  <w:marRight w:val="0"/>
                  <w:marTop w:val="0"/>
                  <w:marBottom w:val="0"/>
                  <w:divBdr>
                    <w:top w:val="none" w:sz="0" w:space="0" w:color="auto"/>
                    <w:left w:val="none" w:sz="0" w:space="0" w:color="auto"/>
                    <w:bottom w:val="none" w:sz="0" w:space="0" w:color="auto"/>
                    <w:right w:val="none" w:sz="0" w:space="0" w:color="auto"/>
                  </w:divBdr>
                  <w:divsChild>
                    <w:div w:id="608897331">
                      <w:marLeft w:val="0"/>
                      <w:marRight w:val="0"/>
                      <w:marTop w:val="0"/>
                      <w:marBottom w:val="0"/>
                      <w:divBdr>
                        <w:top w:val="none" w:sz="0" w:space="0" w:color="auto"/>
                        <w:left w:val="none" w:sz="0" w:space="0" w:color="auto"/>
                        <w:bottom w:val="none" w:sz="0" w:space="0" w:color="auto"/>
                        <w:right w:val="none" w:sz="0" w:space="0" w:color="auto"/>
                      </w:divBdr>
                    </w:div>
                  </w:divsChild>
                </w:div>
                <w:div w:id="1822115077">
                  <w:marLeft w:val="0"/>
                  <w:marRight w:val="0"/>
                  <w:marTop w:val="0"/>
                  <w:marBottom w:val="0"/>
                  <w:divBdr>
                    <w:top w:val="none" w:sz="0" w:space="0" w:color="auto"/>
                    <w:left w:val="none" w:sz="0" w:space="0" w:color="auto"/>
                    <w:bottom w:val="none" w:sz="0" w:space="0" w:color="auto"/>
                    <w:right w:val="none" w:sz="0" w:space="0" w:color="auto"/>
                  </w:divBdr>
                  <w:divsChild>
                    <w:div w:id="132449080">
                      <w:marLeft w:val="0"/>
                      <w:marRight w:val="0"/>
                      <w:marTop w:val="0"/>
                      <w:marBottom w:val="0"/>
                      <w:divBdr>
                        <w:top w:val="none" w:sz="0" w:space="0" w:color="auto"/>
                        <w:left w:val="none" w:sz="0" w:space="0" w:color="auto"/>
                        <w:bottom w:val="none" w:sz="0" w:space="0" w:color="auto"/>
                        <w:right w:val="none" w:sz="0" w:space="0" w:color="auto"/>
                      </w:divBdr>
                      <w:divsChild>
                        <w:div w:id="212155170">
                          <w:marLeft w:val="0"/>
                          <w:marRight w:val="0"/>
                          <w:marTop w:val="0"/>
                          <w:marBottom w:val="0"/>
                          <w:divBdr>
                            <w:top w:val="none" w:sz="0" w:space="0" w:color="auto"/>
                            <w:left w:val="none" w:sz="0" w:space="0" w:color="auto"/>
                            <w:bottom w:val="none" w:sz="0" w:space="0" w:color="auto"/>
                            <w:right w:val="none" w:sz="0" w:space="0" w:color="auto"/>
                          </w:divBdr>
                        </w:div>
                        <w:div w:id="508569807">
                          <w:marLeft w:val="0"/>
                          <w:marRight w:val="0"/>
                          <w:marTop w:val="0"/>
                          <w:marBottom w:val="0"/>
                          <w:divBdr>
                            <w:top w:val="none" w:sz="0" w:space="0" w:color="auto"/>
                            <w:left w:val="none" w:sz="0" w:space="0" w:color="auto"/>
                            <w:bottom w:val="none" w:sz="0" w:space="0" w:color="auto"/>
                            <w:right w:val="none" w:sz="0" w:space="0" w:color="auto"/>
                          </w:divBdr>
                        </w:div>
                        <w:div w:id="311099809">
                          <w:marLeft w:val="0"/>
                          <w:marRight w:val="0"/>
                          <w:marTop w:val="0"/>
                          <w:marBottom w:val="0"/>
                          <w:divBdr>
                            <w:top w:val="none" w:sz="0" w:space="0" w:color="auto"/>
                            <w:left w:val="none" w:sz="0" w:space="0" w:color="auto"/>
                            <w:bottom w:val="none" w:sz="0" w:space="0" w:color="auto"/>
                            <w:right w:val="none" w:sz="0" w:space="0" w:color="auto"/>
                          </w:divBdr>
                        </w:div>
                        <w:div w:id="398946588">
                          <w:marLeft w:val="0"/>
                          <w:marRight w:val="0"/>
                          <w:marTop w:val="0"/>
                          <w:marBottom w:val="0"/>
                          <w:divBdr>
                            <w:top w:val="none" w:sz="0" w:space="0" w:color="auto"/>
                            <w:left w:val="none" w:sz="0" w:space="0" w:color="auto"/>
                            <w:bottom w:val="none" w:sz="0" w:space="0" w:color="auto"/>
                            <w:right w:val="none" w:sz="0" w:space="0" w:color="auto"/>
                          </w:divBdr>
                        </w:div>
                        <w:div w:id="1817917355">
                          <w:marLeft w:val="0"/>
                          <w:marRight w:val="0"/>
                          <w:marTop w:val="0"/>
                          <w:marBottom w:val="0"/>
                          <w:divBdr>
                            <w:top w:val="none" w:sz="0" w:space="0" w:color="auto"/>
                            <w:left w:val="none" w:sz="0" w:space="0" w:color="auto"/>
                            <w:bottom w:val="none" w:sz="0" w:space="0" w:color="auto"/>
                            <w:right w:val="none" w:sz="0" w:space="0" w:color="auto"/>
                          </w:divBdr>
                        </w:div>
                        <w:div w:id="883491144">
                          <w:marLeft w:val="0"/>
                          <w:marRight w:val="0"/>
                          <w:marTop w:val="0"/>
                          <w:marBottom w:val="0"/>
                          <w:divBdr>
                            <w:top w:val="none" w:sz="0" w:space="0" w:color="auto"/>
                            <w:left w:val="none" w:sz="0" w:space="0" w:color="auto"/>
                            <w:bottom w:val="none" w:sz="0" w:space="0" w:color="auto"/>
                            <w:right w:val="none" w:sz="0" w:space="0" w:color="auto"/>
                          </w:divBdr>
                        </w:div>
                        <w:div w:id="767039782">
                          <w:marLeft w:val="0"/>
                          <w:marRight w:val="0"/>
                          <w:marTop w:val="0"/>
                          <w:marBottom w:val="0"/>
                          <w:divBdr>
                            <w:top w:val="none" w:sz="0" w:space="0" w:color="auto"/>
                            <w:left w:val="none" w:sz="0" w:space="0" w:color="auto"/>
                            <w:bottom w:val="none" w:sz="0" w:space="0" w:color="auto"/>
                            <w:right w:val="none" w:sz="0" w:space="0" w:color="auto"/>
                          </w:divBdr>
                        </w:div>
                        <w:div w:id="1247232193">
                          <w:marLeft w:val="0"/>
                          <w:marRight w:val="0"/>
                          <w:marTop w:val="0"/>
                          <w:marBottom w:val="0"/>
                          <w:divBdr>
                            <w:top w:val="none" w:sz="0" w:space="0" w:color="auto"/>
                            <w:left w:val="none" w:sz="0" w:space="0" w:color="auto"/>
                            <w:bottom w:val="none" w:sz="0" w:space="0" w:color="auto"/>
                            <w:right w:val="none" w:sz="0" w:space="0" w:color="auto"/>
                          </w:divBdr>
                        </w:div>
                        <w:div w:id="1389038644">
                          <w:marLeft w:val="0"/>
                          <w:marRight w:val="0"/>
                          <w:marTop w:val="0"/>
                          <w:marBottom w:val="0"/>
                          <w:divBdr>
                            <w:top w:val="none" w:sz="0" w:space="0" w:color="auto"/>
                            <w:left w:val="none" w:sz="0" w:space="0" w:color="auto"/>
                            <w:bottom w:val="none" w:sz="0" w:space="0" w:color="auto"/>
                            <w:right w:val="none" w:sz="0" w:space="0" w:color="auto"/>
                          </w:divBdr>
                        </w:div>
                        <w:div w:id="641079939">
                          <w:marLeft w:val="0"/>
                          <w:marRight w:val="0"/>
                          <w:marTop w:val="0"/>
                          <w:marBottom w:val="0"/>
                          <w:divBdr>
                            <w:top w:val="none" w:sz="0" w:space="0" w:color="auto"/>
                            <w:left w:val="none" w:sz="0" w:space="0" w:color="auto"/>
                            <w:bottom w:val="none" w:sz="0" w:space="0" w:color="auto"/>
                            <w:right w:val="none" w:sz="0" w:space="0" w:color="auto"/>
                          </w:divBdr>
                        </w:div>
                        <w:div w:id="567495182">
                          <w:marLeft w:val="0"/>
                          <w:marRight w:val="0"/>
                          <w:marTop w:val="0"/>
                          <w:marBottom w:val="0"/>
                          <w:divBdr>
                            <w:top w:val="none" w:sz="0" w:space="0" w:color="auto"/>
                            <w:left w:val="none" w:sz="0" w:space="0" w:color="auto"/>
                            <w:bottom w:val="none" w:sz="0" w:space="0" w:color="auto"/>
                            <w:right w:val="none" w:sz="0" w:space="0" w:color="auto"/>
                          </w:divBdr>
                        </w:div>
                        <w:div w:id="279918811">
                          <w:marLeft w:val="0"/>
                          <w:marRight w:val="0"/>
                          <w:marTop w:val="0"/>
                          <w:marBottom w:val="0"/>
                          <w:divBdr>
                            <w:top w:val="none" w:sz="0" w:space="0" w:color="auto"/>
                            <w:left w:val="none" w:sz="0" w:space="0" w:color="auto"/>
                            <w:bottom w:val="none" w:sz="0" w:space="0" w:color="auto"/>
                            <w:right w:val="none" w:sz="0" w:space="0" w:color="auto"/>
                          </w:divBdr>
                        </w:div>
                        <w:div w:id="1194264291">
                          <w:marLeft w:val="0"/>
                          <w:marRight w:val="0"/>
                          <w:marTop w:val="0"/>
                          <w:marBottom w:val="0"/>
                          <w:divBdr>
                            <w:top w:val="none" w:sz="0" w:space="0" w:color="auto"/>
                            <w:left w:val="none" w:sz="0" w:space="0" w:color="auto"/>
                            <w:bottom w:val="none" w:sz="0" w:space="0" w:color="auto"/>
                            <w:right w:val="none" w:sz="0" w:space="0" w:color="auto"/>
                          </w:divBdr>
                        </w:div>
                        <w:div w:id="1189683054">
                          <w:marLeft w:val="0"/>
                          <w:marRight w:val="0"/>
                          <w:marTop w:val="0"/>
                          <w:marBottom w:val="0"/>
                          <w:divBdr>
                            <w:top w:val="none" w:sz="0" w:space="0" w:color="auto"/>
                            <w:left w:val="none" w:sz="0" w:space="0" w:color="auto"/>
                            <w:bottom w:val="none" w:sz="0" w:space="0" w:color="auto"/>
                            <w:right w:val="none" w:sz="0" w:space="0" w:color="auto"/>
                          </w:divBdr>
                        </w:div>
                        <w:div w:id="1303079633">
                          <w:marLeft w:val="0"/>
                          <w:marRight w:val="0"/>
                          <w:marTop w:val="0"/>
                          <w:marBottom w:val="0"/>
                          <w:divBdr>
                            <w:top w:val="none" w:sz="0" w:space="0" w:color="auto"/>
                            <w:left w:val="none" w:sz="0" w:space="0" w:color="auto"/>
                            <w:bottom w:val="none" w:sz="0" w:space="0" w:color="auto"/>
                            <w:right w:val="none" w:sz="0" w:space="0" w:color="auto"/>
                          </w:divBdr>
                        </w:div>
                        <w:div w:id="2135052124">
                          <w:marLeft w:val="0"/>
                          <w:marRight w:val="0"/>
                          <w:marTop w:val="0"/>
                          <w:marBottom w:val="0"/>
                          <w:divBdr>
                            <w:top w:val="none" w:sz="0" w:space="0" w:color="auto"/>
                            <w:left w:val="none" w:sz="0" w:space="0" w:color="auto"/>
                            <w:bottom w:val="none" w:sz="0" w:space="0" w:color="auto"/>
                            <w:right w:val="none" w:sz="0" w:space="0" w:color="auto"/>
                          </w:divBdr>
                        </w:div>
                        <w:div w:id="715468044">
                          <w:marLeft w:val="0"/>
                          <w:marRight w:val="0"/>
                          <w:marTop w:val="0"/>
                          <w:marBottom w:val="0"/>
                          <w:divBdr>
                            <w:top w:val="none" w:sz="0" w:space="0" w:color="auto"/>
                            <w:left w:val="none" w:sz="0" w:space="0" w:color="auto"/>
                            <w:bottom w:val="none" w:sz="0" w:space="0" w:color="auto"/>
                            <w:right w:val="none" w:sz="0" w:space="0" w:color="auto"/>
                          </w:divBdr>
                        </w:div>
                        <w:div w:id="1039162618">
                          <w:marLeft w:val="0"/>
                          <w:marRight w:val="0"/>
                          <w:marTop w:val="0"/>
                          <w:marBottom w:val="0"/>
                          <w:divBdr>
                            <w:top w:val="none" w:sz="0" w:space="0" w:color="auto"/>
                            <w:left w:val="none" w:sz="0" w:space="0" w:color="auto"/>
                            <w:bottom w:val="none" w:sz="0" w:space="0" w:color="auto"/>
                            <w:right w:val="none" w:sz="0" w:space="0" w:color="auto"/>
                          </w:divBdr>
                        </w:div>
                        <w:div w:id="2047364988">
                          <w:marLeft w:val="0"/>
                          <w:marRight w:val="0"/>
                          <w:marTop w:val="0"/>
                          <w:marBottom w:val="0"/>
                          <w:divBdr>
                            <w:top w:val="none" w:sz="0" w:space="0" w:color="auto"/>
                            <w:left w:val="none" w:sz="0" w:space="0" w:color="auto"/>
                            <w:bottom w:val="none" w:sz="0" w:space="0" w:color="auto"/>
                            <w:right w:val="none" w:sz="0" w:space="0" w:color="auto"/>
                          </w:divBdr>
                        </w:div>
                        <w:div w:id="1744906587">
                          <w:marLeft w:val="0"/>
                          <w:marRight w:val="0"/>
                          <w:marTop w:val="0"/>
                          <w:marBottom w:val="0"/>
                          <w:divBdr>
                            <w:top w:val="none" w:sz="0" w:space="0" w:color="auto"/>
                            <w:left w:val="none" w:sz="0" w:space="0" w:color="auto"/>
                            <w:bottom w:val="none" w:sz="0" w:space="0" w:color="auto"/>
                            <w:right w:val="none" w:sz="0" w:space="0" w:color="auto"/>
                          </w:divBdr>
                        </w:div>
                        <w:div w:id="476843096">
                          <w:marLeft w:val="0"/>
                          <w:marRight w:val="0"/>
                          <w:marTop w:val="0"/>
                          <w:marBottom w:val="0"/>
                          <w:divBdr>
                            <w:top w:val="none" w:sz="0" w:space="0" w:color="auto"/>
                            <w:left w:val="none" w:sz="0" w:space="0" w:color="auto"/>
                            <w:bottom w:val="none" w:sz="0" w:space="0" w:color="auto"/>
                            <w:right w:val="none" w:sz="0" w:space="0" w:color="auto"/>
                          </w:divBdr>
                        </w:div>
                        <w:div w:id="509419051">
                          <w:marLeft w:val="0"/>
                          <w:marRight w:val="0"/>
                          <w:marTop w:val="0"/>
                          <w:marBottom w:val="0"/>
                          <w:divBdr>
                            <w:top w:val="none" w:sz="0" w:space="0" w:color="auto"/>
                            <w:left w:val="none" w:sz="0" w:space="0" w:color="auto"/>
                            <w:bottom w:val="none" w:sz="0" w:space="0" w:color="auto"/>
                            <w:right w:val="none" w:sz="0" w:space="0" w:color="auto"/>
                          </w:divBdr>
                        </w:div>
                        <w:div w:id="1524202850">
                          <w:marLeft w:val="0"/>
                          <w:marRight w:val="0"/>
                          <w:marTop w:val="0"/>
                          <w:marBottom w:val="0"/>
                          <w:divBdr>
                            <w:top w:val="none" w:sz="0" w:space="0" w:color="auto"/>
                            <w:left w:val="none" w:sz="0" w:space="0" w:color="auto"/>
                            <w:bottom w:val="none" w:sz="0" w:space="0" w:color="auto"/>
                            <w:right w:val="none" w:sz="0" w:space="0" w:color="auto"/>
                          </w:divBdr>
                        </w:div>
                        <w:div w:id="1028216311">
                          <w:marLeft w:val="0"/>
                          <w:marRight w:val="0"/>
                          <w:marTop w:val="0"/>
                          <w:marBottom w:val="0"/>
                          <w:divBdr>
                            <w:top w:val="none" w:sz="0" w:space="0" w:color="auto"/>
                            <w:left w:val="none" w:sz="0" w:space="0" w:color="auto"/>
                            <w:bottom w:val="none" w:sz="0" w:space="0" w:color="auto"/>
                            <w:right w:val="none" w:sz="0" w:space="0" w:color="auto"/>
                          </w:divBdr>
                        </w:div>
                        <w:div w:id="193423925">
                          <w:marLeft w:val="0"/>
                          <w:marRight w:val="0"/>
                          <w:marTop w:val="0"/>
                          <w:marBottom w:val="0"/>
                          <w:divBdr>
                            <w:top w:val="none" w:sz="0" w:space="0" w:color="auto"/>
                            <w:left w:val="none" w:sz="0" w:space="0" w:color="auto"/>
                            <w:bottom w:val="none" w:sz="0" w:space="0" w:color="auto"/>
                            <w:right w:val="none" w:sz="0" w:space="0" w:color="auto"/>
                          </w:divBdr>
                        </w:div>
                        <w:div w:id="381564828">
                          <w:marLeft w:val="0"/>
                          <w:marRight w:val="0"/>
                          <w:marTop w:val="0"/>
                          <w:marBottom w:val="0"/>
                          <w:divBdr>
                            <w:top w:val="none" w:sz="0" w:space="0" w:color="auto"/>
                            <w:left w:val="none" w:sz="0" w:space="0" w:color="auto"/>
                            <w:bottom w:val="none" w:sz="0" w:space="0" w:color="auto"/>
                            <w:right w:val="none" w:sz="0" w:space="0" w:color="auto"/>
                          </w:divBdr>
                        </w:div>
                        <w:div w:id="2087803357">
                          <w:marLeft w:val="0"/>
                          <w:marRight w:val="0"/>
                          <w:marTop w:val="0"/>
                          <w:marBottom w:val="0"/>
                          <w:divBdr>
                            <w:top w:val="none" w:sz="0" w:space="0" w:color="auto"/>
                            <w:left w:val="none" w:sz="0" w:space="0" w:color="auto"/>
                            <w:bottom w:val="none" w:sz="0" w:space="0" w:color="auto"/>
                            <w:right w:val="none" w:sz="0" w:space="0" w:color="auto"/>
                          </w:divBdr>
                        </w:div>
                      </w:divsChild>
                    </w:div>
                    <w:div w:id="1002470470">
                      <w:marLeft w:val="0"/>
                      <w:marRight w:val="0"/>
                      <w:marTop w:val="0"/>
                      <w:marBottom w:val="0"/>
                      <w:divBdr>
                        <w:top w:val="none" w:sz="0" w:space="0" w:color="auto"/>
                        <w:left w:val="none" w:sz="0" w:space="0" w:color="auto"/>
                        <w:bottom w:val="none" w:sz="0" w:space="0" w:color="auto"/>
                        <w:right w:val="none" w:sz="0" w:space="0" w:color="auto"/>
                      </w:divBdr>
                      <w:divsChild>
                        <w:div w:id="369427246">
                          <w:marLeft w:val="0"/>
                          <w:marRight w:val="0"/>
                          <w:marTop w:val="0"/>
                          <w:marBottom w:val="0"/>
                          <w:divBdr>
                            <w:top w:val="none" w:sz="0" w:space="0" w:color="auto"/>
                            <w:left w:val="none" w:sz="0" w:space="0" w:color="auto"/>
                            <w:bottom w:val="none" w:sz="0" w:space="0" w:color="auto"/>
                            <w:right w:val="none" w:sz="0" w:space="0" w:color="auto"/>
                          </w:divBdr>
                        </w:div>
                        <w:div w:id="320550051">
                          <w:marLeft w:val="0"/>
                          <w:marRight w:val="0"/>
                          <w:marTop w:val="0"/>
                          <w:marBottom w:val="0"/>
                          <w:divBdr>
                            <w:top w:val="none" w:sz="0" w:space="0" w:color="auto"/>
                            <w:left w:val="none" w:sz="0" w:space="0" w:color="auto"/>
                            <w:bottom w:val="none" w:sz="0" w:space="0" w:color="auto"/>
                            <w:right w:val="none" w:sz="0" w:space="0" w:color="auto"/>
                          </w:divBdr>
                        </w:div>
                        <w:div w:id="1993214136">
                          <w:marLeft w:val="0"/>
                          <w:marRight w:val="0"/>
                          <w:marTop w:val="0"/>
                          <w:marBottom w:val="0"/>
                          <w:divBdr>
                            <w:top w:val="none" w:sz="0" w:space="0" w:color="auto"/>
                            <w:left w:val="none" w:sz="0" w:space="0" w:color="auto"/>
                            <w:bottom w:val="none" w:sz="0" w:space="0" w:color="auto"/>
                            <w:right w:val="none" w:sz="0" w:space="0" w:color="auto"/>
                          </w:divBdr>
                        </w:div>
                        <w:div w:id="322590514">
                          <w:marLeft w:val="0"/>
                          <w:marRight w:val="0"/>
                          <w:marTop w:val="0"/>
                          <w:marBottom w:val="0"/>
                          <w:divBdr>
                            <w:top w:val="none" w:sz="0" w:space="0" w:color="auto"/>
                            <w:left w:val="none" w:sz="0" w:space="0" w:color="auto"/>
                            <w:bottom w:val="none" w:sz="0" w:space="0" w:color="auto"/>
                            <w:right w:val="none" w:sz="0" w:space="0" w:color="auto"/>
                          </w:divBdr>
                        </w:div>
                        <w:div w:id="776024754">
                          <w:marLeft w:val="0"/>
                          <w:marRight w:val="0"/>
                          <w:marTop w:val="0"/>
                          <w:marBottom w:val="0"/>
                          <w:divBdr>
                            <w:top w:val="none" w:sz="0" w:space="0" w:color="auto"/>
                            <w:left w:val="none" w:sz="0" w:space="0" w:color="auto"/>
                            <w:bottom w:val="none" w:sz="0" w:space="0" w:color="auto"/>
                            <w:right w:val="none" w:sz="0" w:space="0" w:color="auto"/>
                          </w:divBdr>
                        </w:div>
                        <w:div w:id="1657221309">
                          <w:marLeft w:val="0"/>
                          <w:marRight w:val="0"/>
                          <w:marTop w:val="0"/>
                          <w:marBottom w:val="0"/>
                          <w:divBdr>
                            <w:top w:val="none" w:sz="0" w:space="0" w:color="auto"/>
                            <w:left w:val="none" w:sz="0" w:space="0" w:color="auto"/>
                            <w:bottom w:val="none" w:sz="0" w:space="0" w:color="auto"/>
                            <w:right w:val="none" w:sz="0" w:space="0" w:color="auto"/>
                          </w:divBdr>
                        </w:div>
                        <w:div w:id="1222447958">
                          <w:marLeft w:val="0"/>
                          <w:marRight w:val="0"/>
                          <w:marTop w:val="0"/>
                          <w:marBottom w:val="0"/>
                          <w:divBdr>
                            <w:top w:val="none" w:sz="0" w:space="0" w:color="auto"/>
                            <w:left w:val="none" w:sz="0" w:space="0" w:color="auto"/>
                            <w:bottom w:val="none" w:sz="0" w:space="0" w:color="auto"/>
                            <w:right w:val="none" w:sz="0" w:space="0" w:color="auto"/>
                          </w:divBdr>
                        </w:div>
                        <w:div w:id="1216967366">
                          <w:marLeft w:val="0"/>
                          <w:marRight w:val="0"/>
                          <w:marTop w:val="0"/>
                          <w:marBottom w:val="0"/>
                          <w:divBdr>
                            <w:top w:val="none" w:sz="0" w:space="0" w:color="auto"/>
                            <w:left w:val="none" w:sz="0" w:space="0" w:color="auto"/>
                            <w:bottom w:val="none" w:sz="0" w:space="0" w:color="auto"/>
                            <w:right w:val="none" w:sz="0" w:space="0" w:color="auto"/>
                          </w:divBdr>
                        </w:div>
                        <w:div w:id="1203246356">
                          <w:marLeft w:val="0"/>
                          <w:marRight w:val="0"/>
                          <w:marTop w:val="0"/>
                          <w:marBottom w:val="0"/>
                          <w:divBdr>
                            <w:top w:val="none" w:sz="0" w:space="0" w:color="auto"/>
                            <w:left w:val="none" w:sz="0" w:space="0" w:color="auto"/>
                            <w:bottom w:val="none" w:sz="0" w:space="0" w:color="auto"/>
                            <w:right w:val="none" w:sz="0" w:space="0" w:color="auto"/>
                          </w:divBdr>
                        </w:div>
                        <w:div w:id="1044327379">
                          <w:marLeft w:val="0"/>
                          <w:marRight w:val="0"/>
                          <w:marTop w:val="0"/>
                          <w:marBottom w:val="0"/>
                          <w:divBdr>
                            <w:top w:val="none" w:sz="0" w:space="0" w:color="auto"/>
                            <w:left w:val="none" w:sz="0" w:space="0" w:color="auto"/>
                            <w:bottom w:val="none" w:sz="0" w:space="0" w:color="auto"/>
                            <w:right w:val="none" w:sz="0" w:space="0" w:color="auto"/>
                          </w:divBdr>
                        </w:div>
                        <w:div w:id="1376656016">
                          <w:marLeft w:val="0"/>
                          <w:marRight w:val="0"/>
                          <w:marTop w:val="0"/>
                          <w:marBottom w:val="0"/>
                          <w:divBdr>
                            <w:top w:val="none" w:sz="0" w:space="0" w:color="auto"/>
                            <w:left w:val="none" w:sz="0" w:space="0" w:color="auto"/>
                            <w:bottom w:val="none" w:sz="0" w:space="0" w:color="auto"/>
                            <w:right w:val="none" w:sz="0" w:space="0" w:color="auto"/>
                          </w:divBdr>
                        </w:div>
                        <w:div w:id="304243456">
                          <w:marLeft w:val="0"/>
                          <w:marRight w:val="0"/>
                          <w:marTop w:val="0"/>
                          <w:marBottom w:val="0"/>
                          <w:divBdr>
                            <w:top w:val="none" w:sz="0" w:space="0" w:color="auto"/>
                            <w:left w:val="none" w:sz="0" w:space="0" w:color="auto"/>
                            <w:bottom w:val="none" w:sz="0" w:space="0" w:color="auto"/>
                            <w:right w:val="none" w:sz="0" w:space="0" w:color="auto"/>
                          </w:divBdr>
                        </w:div>
                        <w:div w:id="271979902">
                          <w:marLeft w:val="0"/>
                          <w:marRight w:val="0"/>
                          <w:marTop w:val="0"/>
                          <w:marBottom w:val="0"/>
                          <w:divBdr>
                            <w:top w:val="none" w:sz="0" w:space="0" w:color="auto"/>
                            <w:left w:val="none" w:sz="0" w:space="0" w:color="auto"/>
                            <w:bottom w:val="none" w:sz="0" w:space="0" w:color="auto"/>
                            <w:right w:val="none" w:sz="0" w:space="0" w:color="auto"/>
                          </w:divBdr>
                        </w:div>
                        <w:div w:id="394010936">
                          <w:marLeft w:val="0"/>
                          <w:marRight w:val="0"/>
                          <w:marTop w:val="0"/>
                          <w:marBottom w:val="0"/>
                          <w:divBdr>
                            <w:top w:val="none" w:sz="0" w:space="0" w:color="auto"/>
                            <w:left w:val="none" w:sz="0" w:space="0" w:color="auto"/>
                            <w:bottom w:val="none" w:sz="0" w:space="0" w:color="auto"/>
                            <w:right w:val="none" w:sz="0" w:space="0" w:color="auto"/>
                          </w:divBdr>
                        </w:div>
                        <w:div w:id="1947274117">
                          <w:marLeft w:val="0"/>
                          <w:marRight w:val="0"/>
                          <w:marTop w:val="0"/>
                          <w:marBottom w:val="0"/>
                          <w:divBdr>
                            <w:top w:val="none" w:sz="0" w:space="0" w:color="auto"/>
                            <w:left w:val="none" w:sz="0" w:space="0" w:color="auto"/>
                            <w:bottom w:val="none" w:sz="0" w:space="0" w:color="auto"/>
                            <w:right w:val="none" w:sz="0" w:space="0" w:color="auto"/>
                          </w:divBdr>
                        </w:div>
                        <w:div w:id="1751929171">
                          <w:marLeft w:val="0"/>
                          <w:marRight w:val="0"/>
                          <w:marTop w:val="0"/>
                          <w:marBottom w:val="0"/>
                          <w:divBdr>
                            <w:top w:val="none" w:sz="0" w:space="0" w:color="auto"/>
                            <w:left w:val="none" w:sz="0" w:space="0" w:color="auto"/>
                            <w:bottom w:val="none" w:sz="0" w:space="0" w:color="auto"/>
                            <w:right w:val="none" w:sz="0" w:space="0" w:color="auto"/>
                          </w:divBdr>
                        </w:div>
                        <w:div w:id="8417277">
                          <w:marLeft w:val="0"/>
                          <w:marRight w:val="0"/>
                          <w:marTop w:val="0"/>
                          <w:marBottom w:val="0"/>
                          <w:divBdr>
                            <w:top w:val="none" w:sz="0" w:space="0" w:color="auto"/>
                            <w:left w:val="none" w:sz="0" w:space="0" w:color="auto"/>
                            <w:bottom w:val="none" w:sz="0" w:space="0" w:color="auto"/>
                            <w:right w:val="none" w:sz="0" w:space="0" w:color="auto"/>
                          </w:divBdr>
                        </w:div>
                        <w:div w:id="2035157746">
                          <w:marLeft w:val="0"/>
                          <w:marRight w:val="0"/>
                          <w:marTop w:val="0"/>
                          <w:marBottom w:val="0"/>
                          <w:divBdr>
                            <w:top w:val="none" w:sz="0" w:space="0" w:color="auto"/>
                            <w:left w:val="none" w:sz="0" w:space="0" w:color="auto"/>
                            <w:bottom w:val="none" w:sz="0" w:space="0" w:color="auto"/>
                            <w:right w:val="none" w:sz="0" w:space="0" w:color="auto"/>
                          </w:divBdr>
                        </w:div>
                        <w:div w:id="2136409486">
                          <w:marLeft w:val="0"/>
                          <w:marRight w:val="0"/>
                          <w:marTop w:val="0"/>
                          <w:marBottom w:val="0"/>
                          <w:divBdr>
                            <w:top w:val="none" w:sz="0" w:space="0" w:color="auto"/>
                            <w:left w:val="none" w:sz="0" w:space="0" w:color="auto"/>
                            <w:bottom w:val="none" w:sz="0" w:space="0" w:color="auto"/>
                            <w:right w:val="none" w:sz="0" w:space="0" w:color="auto"/>
                          </w:divBdr>
                        </w:div>
                        <w:div w:id="442921717">
                          <w:marLeft w:val="0"/>
                          <w:marRight w:val="0"/>
                          <w:marTop w:val="0"/>
                          <w:marBottom w:val="0"/>
                          <w:divBdr>
                            <w:top w:val="none" w:sz="0" w:space="0" w:color="auto"/>
                            <w:left w:val="none" w:sz="0" w:space="0" w:color="auto"/>
                            <w:bottom w:val="none" w:sz="0" w:space="0" w:color="auto"/>
                            <w:right w:val="none" w:sz="0" w:space="0" w:color="auto"/>
                          </w:divBdr>
                        </w:div>
                        <w:div w:id="988558463">
                          <w:marLeft w:val="0"/>
                          <w:marRight w:val="0"/>
                          <w:marTop w:val="0"/>
                          <w:marBottom w:val="0"/>
                          <w:divBdr>
                            <w:top w:val="none" w:sz="0" w:space="0" w:color="auto"/>
                            <w:left w:val="none" w:sz="0" w:space="0" w:color="auto"/>
                            <w:bottom w:val="none" w:sz="0" w:space="0" w:color="auto"/>
                            <w:right w:val="none" w:sz="0" w:space="0" w:color="auto"/>
                          </w:divBdr>
                        </w:div>
                        <w:div w:id="136803283">
                          <w:marLeft w:val="0"/>
                          <w:marRight w:val="0"/>
                          <w:marTop w:val="0"/>
                          <w:marBottom w:val="0"/>
                          <w:divBdr>
                            <w:top w:val="none" w:sz="0" w:space="0" w:color="auto"/>
                            <w:left w:val="none" w:sz="0" w:space="0" w:color="auto"/>
                            <w:bottom w:val="none" w:sz="0" w:space="0" w:color="auto"/>
                            <w:right w:val="none" w:sz="0" w:space="0" w:color="auto"/>
                          </w:divBdr>
                        </w:div>
                        <w:div w:id="50424382">
                          <w:marLeft w:val="0"/>
                          <w:marRight w:val="0"/>
                          <w:marTop w:val="0"/>
                          <w:marBottom w:val="0"/>
                          <w:divBdr>
                            <w:top w:val="none" w:sz="0" w:space="0" w:color="auto"/>
                            <w:left w:val="none" w:sz="0" w:space="0" w:color="auto"/>
                            <w:bottom w:val="none" w:sz="0" w:space="0" w:color="auto"/>
                            <w:right w:val="none" w:sz="0" w:space="0" w:color="auto"/>
                          </w:divBdr>
                        </w:div>
                        <w:div w:id="121190965">
                          <w:marLeft w:val="0"/>
                          <w:marRight w:val="0"/>
                          <w:marTop w:val="0"/>
                          <w:marBottom w:val="0"/>
                          <w:divBdr>
                            <w:top w:val="none" w:sz="0" w:space="0" w:color="auto"/>
                            <w:left w:val="none" w:sz="0" w:space="0" w:color="auto"/>
                            <w:bottom w:val="none" w:sz="0" w:space="0" w:color="auto"/>
                            <w:right w:val="none" w:sz="0" w:space="0" w:color="auto"/>
                          </w:divBdr>
                        </w:div>
                        <w:div w:id="758480294">
                          <w:marLeft w:val="0"/>
                          <w:marRight w:val="0"/>
                          <w:marTop w:val="0"/>
                          <w:marBottom w:val="0"/>
                          <w:divBdr>
                            <w:top w:val="none" w:sz="0" w:space="0" w:color="auto"/>
                            <w:left w:val="none" w:sz="0" w:space="0" w:color="auto"/>
                            <w:bottom w:val="none" w:sz="0" w:space="0" w:color="auto"/>
                            <w:right w:val="none" w:sz="0" w:space="0" w:color="auto"/>
                          </w:divBdr>
                        </w:div>
                        <w:div w:id="80297087">
                          <w:marLeft w:val="0"/>
                          <w:marRight w:val="0"/>
                          <w:marTop w:val="0"/>
                          <w:marBottom w:val="0"/>
                          <w:divBdr>
                            <w:top w:val="none" w:sz="0" w:space="0" w:color="auto"/>
                            <w:left w:val="none" w:sz="0" w:space="0" w:color="auto"/>
                            <w:bottom w:val="none" w:sz="0" w:space="0" w:color="auto"/>
                            <w:right w:val="none" w:sz="0" w:space="0" w:color="auto"/>
                          </w:divBdr>
                        </w:div>
                        <w:div w:id="154425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wtestacademy/TestNGParallel/tree/NewParallelTestNGImple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1</cp:revision>
  <dcterms:created xsi:type="dcterms:W3CDTF">2018-04-17T12:03:00Z</dcterms:created>
  <dcterms:modified xsi:type="dcterms:W3CDTF">2018-04-17T12:05:00Z</dcterms:modified>
</cp:coreProperties>
</file>